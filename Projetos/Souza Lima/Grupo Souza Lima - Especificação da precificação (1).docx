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416" w:rsidRDefault="005C5416">
      <w:pPr>
        <w:jc w:val="center"/>
        <w:rPr>
          <w:sz w:val="36"/>
          <w:szCs w:val="36"/>
        </w:rPr>
      </w:pPr>
    </w:p>
    <w:p w:rsidR="005C5416" w:rsidRDefault="005C5416">
      <w:pPr>
        <w:jc w:val="center"/>
        <w:rPr>
          <w:sz w:val="36"/>
          <w:szCs w:val="36"/>
        </w:rPr>
      </w:pPr>
    </w:p>
    <w:p w:rsidR="005C5416" w:rsidRDefault="005C5416">
      <w:pPr>
        <w:jc w:val="center"/>
        <w:rPr>
          <w:sz w:val="36"/>
          <w:szCs w:val="36"/>
        </w:rPr>
      </w:pPr>
    </w:p>
    <w:p w:rsidR="005C5416" w:rsidRDefault="00EB4DA5">
      <w:pPr>
        <w:pStyle w:val="Subttul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ESPECIFICAÇÃO FUNCIONAL DE TRAVA DE PREÇOS.</w:t>
      </w:r>
    </w:p>
    <w:p w:rsidR="005C5416" w:rsidRDefault="005C5416">
      <w:pPr>
        <w:jc w:val="center"/>
      </w:pPr>
    </w:p>
    <w:p w:rsidR="005C5416" w:rsidRDefault="005C5416">
      <w:pPr>
        <w:jc w:val="center"/>
      </w:pPr>
    </w:p>
    <w:p w:rsidR="005C5416" w:rsidRDefault="005C5416">
      <w:pPr>
        <w:jc w:val="center"/>
        <w:rPr>
          <w:sz w:val="36"/>
          <w:szCs w:val="36"/>
        </w:rPr>
      </w:pPr>
    </w:p>
    <w:p w:rsidR="005C5416" w:rsidRDefault="005C5416">
      <w:pPr>
        <w:jc w:val="center"/>
        <w:rPr>
          <w:sz w:val="36"/>
          <w:szCs w:val="36"/>
        </w:rPr>
      </w:pPr>
    </w:p>
    <w:p w:rsidR="005C5416" w:rsidRDefault="005C5416"/>
    <w:p w:rsidR="005C5416" w:rsidRDefault="00EB4DA5">
      <w:pPr>
        <w:pStyle w:val="Subttulo"/>
        <w:jc w:val="center"/>
        <w:rPr>
          <w:b/>
          <w:color w:val="808080"/>
          <w:sz w:val="48"/>
          <w:szCs w:val="48"/>
        </w:rPr>
      </w:pPr>
      <w:r>
        <w:rPr>
          <w:b/>
          <w:color w:val="808080"/>
          <w:sz w:val="48"/>
          <w:szCs w:val="48"/>
        </w:rPr>
        <w:t>PROPOSTA DE SOLUÇÃO</w:t>
      </w:r>
    </w:p>
    <w:p w:rsidR="005C5416" w:rsidRDefault="005C5416"/>
    <w:p w:rsidR="005C5416" w:rsidRDefault="005C5416"/>
    <w:p w:rsidR="005C5416" w:rsidRDefault="005C5416"/>
    <w:p w:rsidR="005C5416" w:rsidRDefault="005C5416"/>
    <w:p w:rsidR="005C5416" w:rsidRDefault="005C5416"/>
    <w:p w:rsidR="005C5416" w:rsidRDefault="005C5416"/>
    <w:tbl>
      <w:tblPr>
        <w:tblStyle w:val="a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5C5416">
        <w:tc>
          <w:tcPr>
            <w:tcW w:w="9360" w:type="dxa"/>
            <w:tcBorders>
              <w:bottom w:val="single" w:sz="4" w:space="0" w:color="000000"/>
            </w:tcBorders>
          </w:tcPr>
          <w:p w:rsidR="005C5416" w:rsidRDefault="00EB4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Marcello Augusto Bruno</w:t>
            </w:r>
          </w:p>
        </w:tc>
      </w:tr>
      <w:tr w:rsidR="005C5416">
        <w:trPr>
          <w:trHeight w:val="56"/>
        </w:trPr>
        <w:tc>
          <w:tcPr>
            <w:tcW w:w="9360" w:type="dxa"/>
            <w:tcBorders>
              <w:bottom w:val="single" w:sz="4" w:space="0" w:color="000000"/>
            </w:tcBorders>
          </w:tcPr>
          <w:p w:rsidR="005C5416" w:rsidRDefault="00EB4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05/10/2020</w:t>
            </w:r>
          </w:p>
        </w:tc>
      </w:tr>
    </w:tbl>
    <w:p w:rsidR="005C5416" w:rsidRDefault="005C5416">
      <w:pPr>
        <w:tabs>
          <w:tab w:val="left" w:pos="2834"/>
        </w:tabs>
      </w:pPr>
    </w:p>
    <w:p w:rsidR="005C5416" w:rsidRDefault="005C54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2F5496"/>
          <w:sz w:val="24"/>
          <w:szCs w:val="24"/>
        </w:rPr>
      </w:pPr>
    </w:p>
    <w:p w:rsidR="005C5416" w:rsidRDefault="00EB4DA5">
      <w:pPr>
        <w:spacing w:line="259" w:lineRule="auto"/>
        <w:ind w:firstLine="0"/>
        <w:jc w:val="left"/>
        <w:rPr>
          <w:color w:val="2F5496"/>
          <w:sz w:val="24"/>
          <w:szCs w:val="24"/>
        </w:rPr>
      </w:pPr>
      <w:r>
        <w:br w:type="page"/>
      </w:r>
    </w:p>
    <w:p w:rsidR="005C5416" w:rsidRDefault="00EB4D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-1706636523"/>
        <w:docPartObj>
          <w:docPartGallery w:val="Table of Contents"/>
          <w:docPartUnique/>
        </w:docPartObj>
      </w:sdtPr>
      <w:sdtEndPr/>
      <w:sdtContent>
        <w:p w:rsidR="005C5416" w:rsidRDefault="00EB4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VISÃO GERAL DO DOCUMENTO</w:t>
            </w:r>
            <w:r>
              <w:rPr>
                <w:color w:val="000000"/>
              </w:rPr>
              <w:tab/>
              <w:t>3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 w:rsidR="00EB4DA5">
              <w:rPr>
                <w:color w:val="000000"/>
              </w:rPr>
              <w:t>PROCESSO ATUAL</w:t>
            </w:r>
            <w:r w:rsidR="00EB4DA5">
              <w:rPr>
                <w:color w:val="000000"/>
              </w:rPr>
              <w:tab/>
              <w:t>3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 w:rsidR="00EB4DA5">
              <w:rPr>
                <w:color w:val="000000"/>
              </w:rPr>
              <w:t>DESCRIÇÃO DA FUNCIONALIDADE</w:t>
            </w:r>
            <w:r w:rsidR="00EB4DA5">
              <w:rPr>
                <w:color w:val="000000"/>
              </w:rPr>
              <w:tab/>
              <w:t>3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2et92p0">
            <w:r w:rsidR="00EB4DA5">
              <w:rPr>
                <w:color w:val="000000"/>
              </w:rPr>
              <w:t>Ordem de cálculo:</w:t>
            </w:r>
            <w:r w:rsidR="00EB4DA5">
              <w:rPr>
                <w:color w:val="000000"/>
              </w:rPr>
              <w:tab/>
              <w:t>3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 w:rsidR="00EB4DA5">
              <w:rPr>
                <w:color w:val="000000"/>
              </w:rPr>
              <w:t>Componentes necessários:</w:t>
            </w:r>
            <w:r w:rsidR="00EB4DA5">
              <w:rPr>
                <w:color w:val="000000"/>
              </w:rPr>
              <w:tab/>
              <w:t>4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3dy6vkm">
            <w:r w:rsidR="00EB4DA5">
              <w:rPr>
                <w:color w:val="000000"/>
              </w:rPr>
              <w:t>Região:</w:t>
            </w:r>
            <w:r w:rsidR="00EB4DA5">
              <w:rPr>
                <w:color w:val="000000"/>
              </w:rPr>
              <w:tab/>
              <w:t>4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1t3h5sf">
            <w:r w:rsidR="00EB4DA5">
              <w:rPr>
                <w:color w:val="000000"/>
              </w:rPr>
              <w:t>Esta tabela deve conter:</w:t>
            </w:r>
            <w:r w:rsidR="00EB4DA5">
              <w:rPr>
                <w:color w:val="000000"/>
              </w:rPr>
              <w:tab/>
              <w:t>4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4d34og8">
            <w:r w:rsidR="00EB4DA5">
              <w:rPr>
                <w:color w:val="000000"/>
              </w:rPr>
              <w:t>Escala:</w:t>
            </w:r>
            <w:r w:rsidR="00EB4DA5">
              <w:rPr>
                <w:color w:val="000000"/>
              </w:rPr>
              <w:tab/>
              <w:t>4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2s8eyo1">
            <w:r w:rsidR="00EB4DA5">
              <w:rPr>
                <w:color w:val="000000"/>
              </w:rPr>
              <w:t>A tabela de Escala deve conter:</w:t>
            </w:r>
            <w:r w:rsidR="00EB4DA5">
              <w:rPr>
                <w:color w:val="000000"/>
              </w:rPr>
              <w:tab/>
              <w:t>4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17dp8vu">
            <w:r w:rsidR="00EB4DA5">
              <w:rPr>
                <w:color w:val="000000"/>
              </w:rPr>
              <w:t>Horas por dia da escala:</w:t>
            </w:r>
            <w:r w:rsidR="00EB4DA5">
              <w:rPr>
                <w:color w:val="000000"/>
              </w:rPr>
              <w:tab/>
              <w:t>5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3rdcrjn">
            <w:r w:rsidR="00EB4DA5">
              <w:rPr>
                <w:color w:val="000000"/>
              </w:rPr>
              <w:t>Para tal teremos a seguinte estrutura:</w:t>
            </w:r>
            <w:r w:rsidR="00EB4DA5">
              <w:rPr>
                <w:color w:val="000000"/>
              </w:rPr>
              <w:tab/>
              <w:t>5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26in1rg">
            <w:r w:rsidR="00EB4DA5">
              <w:rPr>
                <w:color w:val="000000"/>
              </w:rPr>
              <w:t>Impostos federais:</w:t>
            </w:r>
            <w:r w:rsidR="00EB4DA5">
              <w:rPr>
                <w:color w:val="000000"/>
              </w:rPr>
              <w:tab/>
              <w:t>5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lnxbz9">
            <w:r w:rsidR="00EB4DA5">
              <w:rPr>
                <w:color w:val="000000"/>
              </w:rPr>
              <w:t>Campos:</w:t>
            </w:r>
            <w:r w:rsidR="00EB4DA5">
              <w:rPr>
                <w:color w:val="000000"/>
              </w:rPr>
              <w:tab/>
              <w:t>5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35nkun2">
            <w:r w:rsidR="00EB4DA5">
              <w:rPr>
                <w:color w:val="000000"/>
              </w:rPr>
              <w:t>Imposto Municipal:</w:t>
            </w:r>
            <w:r w:rsidR="00EB4DA5">
              <w:rPr>
                <w:color w:val="000000"/>
              </w:rPr>
              <w:tab/>
              <w:t>5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1ksv4uv">
            <w:r w:rsidR="00EB4DA5">
              <w:rPr>
                <w:color w:val="000000"/>
              </w:rPr>
              <w:t>Campos:</w:t>
            </w:r>
            <w:r w:rsidR="00EB4DA5">
              <w:rPr>
                <w:color w:val="000000"/>
              </w:rPr>
              <w:tab/>
              <w:t>5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44sinio">
            <w:r w:rsidR="00EB4DA5">
              <w:rPr>
                <w:color w:val="000000"/>
              </w:rPr>
              <w:t>Tabela da Convenção Coletiva Trabalhista:</w:t>
            </w:r>
            <w:r w:rsidR="00EB4DA5">
              <w:rPr>
                <w:color w:val="000000"/>
              </w:rPr>
              <w:tab/>
              <w:t>6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2jxsxqh">
            <w:r w:rsidR="00EB4DA5">
              <w:rPr>
                <w:color w:val="000000"/>
              </w:rPr>
              <w:t>Campos:</w:t>
            </w:r>
            <w:r w:rsidR="00EB4DA5">
              <w:rPr>
                <w:color w:val="000000"/>
              </w:rPr>
              <w:tab/>
              <w:t>6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z337ya">
            <w:r w:rsidR="00EB4DA5">
              <w:rPr>
                <w:color w:val="000000"/>
              </w:rPr>
              <w:t>Campos que devem ser adicionados ao corpo da estimativa e pedido de venda:</w:t>
            </w:r>
            <w:r w:rsidR="00EB4DA5">
              <w:rPr>
                <w:color w:val="000000"/>
              </w:rPr>
              <w:tab/>
              <w:t>9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3j2qqm3">
            <w:r w:rsidR="00EB4DA5">
              <w:rPr>
                <w:color w:val="000000"/>
              </w:rPr>
              <w:t>Campos da linha da transação que devem ser adicionados à estimativa e pedido de venda:</w:t>
            </w:r>
            <w:r w:rsidR="00EB4DA5">
              <w:rPr>
                <w:color w:val="000000"/>
              </w:rPr>
              <w:tab/>
              <w:t>9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1y810tw">
            <w:r w:rsidR="00EB4DA5">
              <w:rPr>
                <w:color w:val="000000"/>
              </w:rPr>
              <w:t>Campos que devem ser adicionados ao item:</w:t>
            </w:r>
            <w:r w:rsidR="00EB4DA5">
              <w:rPr>
                <w:color w:val="000000"/>
              </w:rPr>
              <w:tab/>
              <w:t>11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firstLine="269"/>
            <w:rPr>
              <w:color w:val="000000"/>
            </w:rPr>
          </w:pPr>
          <w:hyperlink w:anchor="_heading=h.4i7ojhp">
            <w:r w:rsidR="00EB4DA5">
              <w:rPr>
                <w:color w:val="000000"/>
              </w:rPr>
              <w:t>Parametrização na subsidiária:</w:t>
            </w:r>
            <w:r w:rsidR="00EB4DA5">
              <w:rPr>
                <w:color w:val="000000"/>
              </w:rPr>
              <w:tab/>
              <w:t>11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xcytpi">
            <w:r w:rsidR="00EB4DA5">
              <w:rPr>
                <w:color w:val="000000"/>
              </w:rPr>
              <w:t>Processo esperado de cálculo de preço.</w:t>
            </w:r>
            <w:r w:rsidR="00EB4DA5">
              <w:rPr>
                <w:color w:val="000000"/>
              </w:rPr>
              <w:tab/>
              <w:t>11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1ci93xb">
            <w:r w:rsidR="00EB4DA5">
              <w:rPr>
                <w:color w:val="000000"/>
              </w:rPr>
              <w:t>Momento da execução do Script:</w:t>
            </w:r>
            <w:r w:rsidR="00EB4DA5">
              <w:rPr>
                <w:color w:val="000000"/>
              </w:rPr>
              <w:tab/>
              <w:t>11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3whwml4">
            <w:r w:rsidR="00EB4DA5">
              <w:rPr>
                <w:color w:val="000000"/>
              </w:rPr>
              <w:t>Definição dos cálculos:</w:t>
            </w:r>
            <w:r w:rsidR="00EB4DA5">
              <w:rPr>
                <w:color w:val="000000"/>
              </w:rPr>
              <w:tab/>
              <w:t>12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qsh70q">
            <w:r w:rsidR="00EB4DA5">
              <w:rPr>
                <w:color w:val="000000"/>
              </w:rPr>
              <w:t>Benefícios:</w:t>
            </w:r>
            <w:r w:rsidR="00EB4DA5">
              <w:rPr>
                <w:color w:val="000000"/>
              </w:rPr>
              <w:tab/>
              <w:t>15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firstLine="489"/>
            <w:rPr>
              <w:color w:val="000000"/>
            </w:rPr>
          </w:pPr>
          <w:hyperlink w:anchor="_heading=h.3as4poj">
            <w:r w:rsidR="00EB4DA5">
              <w:rPr>
                <w:color w:val="000000"/>
              </w:rPr>
              <w:t>Adições finais ao preço:</w:t>
            </w:r>
            <w:r w:rsidR="00EB4DA5">
              <w:rPr>
                <w:color w:val="000000"/>
              </w:rPr>
              <w:tab/>
              <w:t>16</w:t>
            </w:r>
          </w:hyperlink>
        </w:p>
        <w:p w:rsidR="005C5416" w:rsidRDefault="00836A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pxezwc">
            <w:r w:rsidR="00EB4DA5">
              <w:rPr>
                <w:color w:val="000000"/>
              </w:rPr>
              <w:t>Aprovação do Documento</w:t>
            </w:r>
            <w:r w:rsidR="00EB4DA5">
              <w:rPr>
                <w:color w:val="000000"/>
              </w:rPr>
              <w:tab/>
              <w:t>18</w:t>
            </w:r>
          </w:hyperlink>
        </w:p>
        <w:p w:rsidR="005C5416" w:rsidRDefault="00EB4DA5">
          <w:r>
            <w:fldChar w:fldCharType="end"/>
          </w:r>
        </w:p>
      </w:sdtContent>
    </w:sdt>
    <w:p w:rsidR="005C5416" w:rsidRDefault="005C54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2F5496"/>
          <w:sz w:val="24"/>
          <w:szCs w:val="24"/>
        </w:rPr>
      </w:pPr>
    </w:p>
    <w:p w:rsidR="005C5416" w:rsidRDefault="005C54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2F5496"/>
          <w:sz w:val="24"/>
          <w:szCs w:val="24"/>
        </w:rPr>
      </w:pPr>
    </w:p>
    <w:p w:rsidR="005C5416" w:rsidRDefault="005C54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2F5496"/>
          <w:sz w:val="24"/>
          <w:szCs w:val="24"/>
        </w:rPr>
      </w:pPr>
    </w:p>
    <w:p w:rsidR="005C5416" w:rsidRDefault="005C54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2F5496"/>
          <w:sz w:val="24"/>
          <w:szCs w:val="24"/>
        </w:rPr>
      </w:pPr>
    </w:p>
    <w:p w:rsidR="005C5416" w:rsidRDefault="00EB4DA5">
      <w:pPr>
        <w:rPr>
          <w:color w:val="2F5496"/>
          <w:sz w:val="24"/>
          <w:szCs w:val="24"/>
        </w:rPr>
      </w:pPr>
      <w:r>
        <w:br w:type="page"/>
      </w:r>
    </w:p>
    <w:p w:rsidR="005C5416" w:rsidRDefault="00EB4DA5">
      <w:pPr>
        <w:pStyle w:val="Ttulo1"/>
      </w:pPr>
      <w:bookmarkStart w:id="0" w:name="_heading=h.gjdgxs" w:colFirst="0" w:colLast="0"/>
      <w:bookmarkEnd w:id="0"/>
      <w:r>
        <w:lastRenderedPageBreak/>
        <w:t xml:space="preserve"> VISÃO GERAL DO DOCUMENTO</w:t>
      </w:r>
    </w:p>
    <w:p w:rsidR="005C5416" w:rsidRDefault="00EB4DA5">
      <w:bookmarkStart w:id="1" w:name="_heading=h.30j0zll" w:colFirst="0" w:colLast="0"/>
      <w:bookmarkEnd w:id="1"/>
      <w:r>
        <w:t xml:space="preserve">Este documento tem por objetivo a definição </w:t>
      </w:r>
      <w:r w:rsidRPr="00452808">
        <w:rPr>
          <w:highlight w:val="yellow"/>
        </w:rPr>
        <w:t>funcional do cálculo de preços para os produtos vendidos</w:t>
      </w:r>
      <w:r>
        <w:t xml:space="preserve"> pelo Grupo Souza Lima.</w:t>
      </w:r>
    </w:p>
    <w:p w:rsidR="005C5416" w:rsidRDefault="00EB4DA5">
      <w:r>
        <w:t xml:space="preserve">O usuário preencherá as informações necessárias para a definição do produto e quais os critérios de cálculo, por sua vez o </w:t>
      </w:r>
      <w:r w:rsidRPr="00452808">
        <w:rPr>
          <w:highlight w:val="yellow"/>
        </w:rPr>
        <w:t>sistema entregará o preço calculado baseado em parametrizações pré-definidas</w:t>
      </w:r>
      <w:r>
        <w:t>. Além disso, o cliente pode decidir absorver ou amentar custos relacionados à precificação até aumentar a remuneração do colaborador.</w:t>
      </w:r>
    </w:p>
    <w:p w:rsidR="005C5416" w:rsidRDefault="00EB4DA5">
      <w:pPr>
        <w:pStyle w:val="Ttulo1"/>
      </w:pPr>
      <w:bookmarkStart w:id="2" w:name="_heading=h.1fob9te" w:colFirst="0" w:colLast="0"/>
      <w:bookmarkEnd w:id="2"/>
      <w:r>
        <w:t>PROCESSO ATUAL</w:t>
      </w:r>
    </w:p>
    <w:p w:rsidR="005C5416" w:rsidRDefault="00EB4DA5">
      <w:r>
        <w:t xml:space="preserve">Hoje cada variação de item é </w:t>
      </w:r>
      <w:proofErr w:type="gramStart"/>
      <w:r>
        <w:t>cadastrado</w:t>
      </w:r>
      <w:proofErr w:type="gramEnd"/>
      <w:r>
        <w:t xml:space="preserve"> como um item individual no sistema. O usuário possui uma interface que filtra os itens e dá sugestões do item condizente com as características indicadas na linha do item. </w:t>
      </w:r>
    </w:p>
    <w:p w:rsidR="005C5416" w:rsidRDefault="00EB4DA5">
      <w:pPr>
        <w:pStyle w:val="Ttulo1"/>
      </w:pPr>
      <w:bookmarkStart w:id="3" w:name="_heading=h.3znysh7" w:colFirst="0" w:colLast="0"/>
      <w:bookmarkEnd w:id="3"/>
      <w:r>
        <w:t>DESCRIÇÃO DA FUNCIONALIDADE</w:t>
      </w:r>
    </w:p>
    <w:p w:rsidR="005C5416" w:rsidRDefault="00EB4DA5">
      <w:r>
        <w:t>Como definição, o produto vendido pelo GSL é um posto de serviço. Como definição inicial, cada tipo de serviço seria um item dentro do sistema, e a precificação é definida pelo sindicato da categoria E pela escala da transa.</w:t>
      </w:r>
    </w:p>
    <w:p w:rsidR="005C5416" w:rsidRDefault="00EB4DA5">
      <w:r>
        <w:t>Com cada item cadastrado, temos que criar tabelas para parametrizar cada componente do preço.</w:t>
      </w:r>
    </w:p>
    <w:p w:rsidR="005C5416" w:rsidRDefault="00EB4DA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Tabela de escala – Esta tabela indicará a escala do posto de serviço.</w:t>
      </w:r>
    </w:p>
    <w:p w:rsidR="005C5416" w:rsidRDefault="00EB4DA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Tabela de sindicato – Essa tabela indica as variáveis de precificação relacionadas ao cargo definido pela tabela do sindicato.</w:t>
      </w:r>
    </w:p>
    <w:p w:rsidR="005C5416" w:rsidRDefault="00EB4DA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Tabela de exceção -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cada sindicato possui suas peculiaridades essa </w:t>
      </w:r>
      <w:proofErr w:type="spellStart"/>
      <w:r>
        <w:rPr>
          <w:color w:val="000000"/>
        </w:rPr>
        <w:t>sub-tabela</w:t>
      </w:r>
      <w:proofErr w:type="spellEnd"/>
      <w:r>
        <w:rPr>
          <w:color w:val="000000"/>
        </w:rPr>
        <w:t xml:space="preserve"> tem o objetivo de adequar as variações de preço dado as especificidades estaduais.</w:t>
      </w:r>
    </w:p>
    <w:p w:rsidR="005C5416" w:rsidRDefault="00EB4DA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Tabela de impostos Federais – Tabela de impostos associada ao item para cálculo do imposto na precificação.</w:t>
      </w:r>
    </w:p>
    <w:p w:rsidR="005C5416" w:rsidRDefault="00EB4DA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Tabela de imposto municipais – Cálculo de imposto para cada cidade para os itens de serviço vendidos.</w:t>
      </w:r>
    </w:p>
    <w:p w:rsidR="005C5416" w:rsidRDefault="00EB4DA5">
      <w:pPr>
        <w:pStyle w:val="Ttulo2"/>
      </w:pPr>
      <w:bookmarkStart w:id="4" w:name="_heading=h.2et92p0" w:colFirst="0" w:colLast="0"/>
      <w:bookmarkEnd w:id="4"/>
      <w:r>
        <w:t>Ordem de cálculo:</w:t>
      </w:r>
    </w:p>
    <w:p w:rsidR="005C5416" w:rsidRDefault="00EB4DA5">
      <w:r>
        <w:t>O pré-requisito para cada fase do cálculo é a definição da origem do cálculo, por exemplo, para existir o cálculo dos benefícios a Tabela de sindicato precisa estar definida para apuração dos valores cadastrados e compor o valor do preço. Serão tratadas as origens dos cálculos em detalhe.</w:t>
      </w:r>
    </w:p>
    <w:p w:rsidR="005C5416" w:rsidRDefault="00EB4DA5">
      <w:r>
        <w:t>A – Definição da remuneração: é o cálculo da remuneração é feita partir do salário e a escala do trabalho com as variantes de remuneração na tabela do sindicato (Incluindo os adicionais de acúmulo de função e de liderança, horas extra, adicional noturno, entre outros).</w:t>
      </w:r>
    </w:p>
    <w:p w:rsidR="005C5416" w:rsidRDefault="00EB4DA5">
      <w:r>
        <w:t>B - Definição de benefícios: Os benefícios estarão cadastrados na tabela do sindicato associado ao item. O usuário terá a capacidade de preencher campos de acréscimos para alguns benefícios dado que o cliente pode adicionar um acréscimo no valor a um benefício. Em adição, cada benefício pode ou não ter uma taxa cobrada do funcionário, que pode ser uma porcentagem do salário base, do salário mínimo ou um valor absoluto.</w:t>
      </w:r>
    </w:p>
    <w:p w:rsidR="005C5416" w:rsidRDefault="00EB4DA5">
      <w:r>
        <w:t>C – Impostos: Como os impostos compõem o preço, eles devem ser calculados por dentro do valor total</w:t>
      </w:r>
      <w:proofErr w:type="gramStart"/>
      <w:r>
        <w:t xml:space="preserve"> portanto</w:t>
      </w:r>
      <w:proofErr w:type="gramEnd"/>
      <w:r>
        <w:t>, para descobrir o valor do imposto é necessário fazer o cálculo: (Valor (A+B) * “%Alíquota de impostos”)/(100% -%da alíquota de impostos - %das taxas)=Valor do imposto.</w:t>
      </w:r>
    </w:p>
    <w:p w:rsidR="005C5416" w:rsidRDefault="00EB4DA5">
      <w:r>
        <w:lastRenderedPageBreak/>
        <w:t>D – Cálculo das taxas: O Script sempre adicionará um percentual de Por definição as taxas serão cadastradas na subsidiária. (Valor (A+B) * “%das taxas”</w:t>
      </w:r>
      <w:proofErr w:type="gramStart"/>
      <w:r>
        <w:t>)</w:t>
      </w:r>
      <w:proofErr w:type="gramEnd"/>
      <w:r>
        <w:t>/(100% -%da alíquota de impostos - %das taxas)</w:t>
      </w:r>
    </w:p>
    <w:p w:rsidR="005C5416" w:rsidRDefault="00EB4DA5">
      <w:r>
        <w:t>O valor do posto será A+B+C+D Cadastrados na proposta.</w:t>
      </w:r>
    </w:p>
    <w:p w:rsidR="005C5416" w:rsidRDefault="00EB4DA5">
      <w:pPr>
        <w:pStyle w:val="Ttulo1"/>
      </w:pPr>
      <w:bookmarkStart w:id="5" w:name="_heading=h.tyjcwt" w:colFirst="0" w:colLast="0"/>
      <w:bookmarkEnd w:id="5"/>
      <w:r>
        <w:t>Componentes necessários:</w:t>
      </w:r>
    </w:p>
    <w:p w:rsidR="005C5416" w:rsidRDefault="00EB4DA5">
      <w:pPr>
        <w:pStyle w:val="Ttulo2"/>
      </w:pPr>
      <w:bookmarkStart w:id="6" w:name="_heading=h.3dy6vkm" w:colFirst="0" w:colLast="0"/>
      <w:bookmarkEnd w:id="6"/>
      <w:r>
        <w:t>Região:</w:t>
      </w:r>
    </w:p>
    <w:p w:rsidR="005C5416" w:rsidRDefault="00EB4DA5">
      <w:r>
        <w:t>É importante salientar que a região é um dos pilares na escolha dos outros componentes de preço.</w:t>
      </w:r>
    </w:p>
    <w:p w:rsidR="005C5416" w:rsidRDefault="00EB4DA5">
      <w:r>
        <w:t>Não será possível cadastrar todas as cidades ou convenções coletivas sindicais dado a volumetria do trabalho, por conta disso os usuários poderão cadastras as parametrizações gradualmente, a região condiz com os parâmetros cadastrados para as regiões dentro do sistema e terá a função de definir o:</w:t>
      </w:r>
    </w:p>
    <w:p w:rsidR="005C5416" w:rsidRDefault="00EB4D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Item;</w:t>
      </w:r>
    </w:p>
    <w:p w:rsidR="005C5416" w:rsidRDefault="00EB4D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os impostos municipais;</w:t>
      </w:r>
    </w:p>
    <w:p w:rsidR="005C5416" w:rsidRDefault="00EB4D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tabela de CCT (Convenção coletiva de trabalho). Portanto essa tabela tem por objetivo definir outras variáveis de preço;</w:t>
      </w:r>
    </w:p>
    <w:p w:rsidR="005C5416" w:rsidRDefault="00EB4DA5">
      <w:r>
        <w:t xml:space="preserve">Na linha da transação o usuário poderá escolher as regiões permitidas </w:t>
      </w:r>
      <w:proofErr w:type="gramStart"/>
      <w:r>
        <w:t>à</w:t>
      </w:r>
      <w:proofErr w:type="gramEnd"/>
      <w:r>
        <w:t xml:space="preserve"> ele, a partir da localidade cadastrada na unidade e na transação. Veja que o item também será filtrado por esta tabela de região, portanto deverá existir um cadastro de múltipla escolha no cadastro do item onde serão possíveis os cadastros de diversas regiões e no item pois várias regiões poderão utilizar o mesmo item. </w:t>
      </w:r>
    </w:p>
    <w:p w:rsidR="005C5416" w:rsidRDefault="00EB4DA5">
      <w:pPr>
        <w:pStyle w:val="Ttulo3"/>
      </w:pPr>
      <w:bookmarkStart w:id="7" w:name="_heading=h.1t3h5sf" w:colFirst="0" w:colLast="0"/>
      <w:bookmarkEnd w:id="7"/>
      <w:r>
        <w:t>Esta tabela deve conter:</w:t>
      </w:r>
    </w:p>
    <w:p w:rsidR="005C5416" w:rsidRDefault="00EB4D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Nome da região: nome padrão do tipo de registro.</w:t>
      </w:r>
    </w:p>
    <w:p w:rsidR="005C5416" w:rsidRDefault="00EB4D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Unidade da região: Lista de localidades em um campo de múltipla seleção. Este campo é referência para a escolha das regiões na linha da transação.</w:t>
      </w:r>
    </w:p>
    <w:p w:rsidR="005C5416" w:rsidRDefault="00EB4D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Valor do vale transporte (jornada): Valor total esperado pelo pagamento do vale transporte.</w:t>
      </w:r>
    </w:p>
    <w:p w:rsidR="005C5416" w:rsidRDefault="00EB4DA5">
      <w:pPr>
        <w:pStyle w:val="Ttulo2"/>
      </w:pPr>
      <w:bookmarkStart w:id="8" w:name="_heading=h.4d34og8" w:colFirst="0" w:colLast="0"/>
      <w:bookmarkEnd w:id="8"/>
      <w:r>
        <w:t>Escala:</w:t>
      </w:r>
    </w:p>
    <w:p w:rsidR="005C5416" w:rsidRDefault="00EB4DA5">
      <w:r>
        <w:t>A escala será definida após a escolha do item na linha da transação uma escala define a projeções de dias trabalhados por mês, quantos funcionários são planeados para aquele posto e também guarda algumas regras de precificação.</w:t>
      </w:r>
    </w:p>
    <w:p w:rsidR="005C5416" w:rsidRDefault="00EB4DA5">
      <w:r>
        <w:t>No geral, qualquer escala exceto 12x36 deve conter uma hora de almoço por funcionário.</w:t>
      </w:r>
    </w:p>
    <w:p w:rsidR="005C5416" w:rsidRDefault="00EB4DA5">
      <w:pPr>
        <w:pStyle w:val="Ttulo3"/>
      </w:pPr>
      <w:bookmarkStart w:id="9" w:name="_heading=h.2s8eyo1" w:colFirst="0" w:colLast="0"/>
      <w:bookmarkEnd w:id="9"/>
      <w:r>
        <w:t>A tabela de Escala deve conter: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Nome da escala: O nome da escala deve ser definido com um nome específico que defina a escala (Ex.: 5x2 ou 12x36, que significam respectivamente cinco dias trabalhados e dois descansados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E doze horas trabalhadas e trinta e seis descansadas) e um range de dias da semana que definam os dias trabalhados da escala (Ex.: SEG-SEX ou SDF, que significam respectivamente de “segunda-feira a sexta-feira” E “sábados, domingos e feriados”). 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Pessoas: Quantidade de pessoas planejadas para este posto, este campo tem que conter pode conter decimais, pois quando um valor decimal é aplicado neste posto, por exemplo “1,5” existe uma pessoa adicional neste posto impactando a necessidade de benefícios e aumentando o salário do posto em 50%.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Hora extra no domingo: Campo de caixa de seleção. Algumas </w:t>
      </w:r>
      <w:proofErr w:type="spellStart"/>
      <w:r>
        <w:rPr>
          <w:color w:val="000000"/>
        </w:rPr>
        <w:t>CCTs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tem</w:t>
      </w:r>
      <w:proofErr w:type="gramEnd"/>
      <w:r>
        <w:rPr>
          <w:color w:val="000000"/>
        </w:rPr>
        <w:t xml:space="preserve"> por direito do trabalhador um domingo descansado por mês, dado que a escala não permitiria, esse domingo seria tratado como hora extra. Quando essa caixa de seleção estiver selecionada e a Tabela de CCT também possuir um campo para este propósito, deve ser considerado um dia (relativo ao domingo) na carga horária da escala como hora extra e deve ser adicionada ao preço.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Domingo: Expectativa de dias trabalhados no domingo por mês.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Segunda-feira: Expectativa de dias trabalhados no Segunda-feira por mês.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Terça-feira: Expectativa de dias trabalhados no Terça-feira por mês.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Quarta-feira: Expectativa de dias trabalhados no Quarta-feira por mês.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Quinta-feira: Expectativa de dias trabalhados no Quinta-feira por mês.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Sexta-feira: Expectativa de dias trabalhados no Sexta-feira por mês.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Sábado: Expectativa de dias trabalhados no Sábado por mês.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Feriados: Expectativa de dias trabalhados no feriado por mês, Sempre serão consideradas horas extras.</w:t>
      </w:r>
    </w:p>
    <w:p w:rsidR="005C5416" w:rsidRDefault="00EB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Horas por </w:t>
      </w:r>
      <w:r w:rsidR="00245EFB">
        <w:rPr>
          <w:color w:val="000000"/>
        </w:rPr>
        <w:t>dia permitido</w:t>
      </w:r>
      <w:r>
        <w:rPr>
          <w:color w:val="000000"/>
        </w:rPr>
        <w:t>: Definição de qu</w:t>
      </w:r>
      <w:r w:rsidR="00245EFB">
        <w:rPr>
          <w:color w:val="000000"/>
        </w:rPr>
        <w:t>a</w:t>
      </w:r>
      <w:r>
        <w:rPr>
          <w:color w:val="000000"/>
        </w:rPr>
        <w:t>is valores da lista de “horas por dia da escala” são permitidos para essa escala na transação. (Definido a seguir).</w:t>
      </w:r>
    </w:p>
    <w:p w:rsidR="005C5416" w:rsidRDefault="00EB4DA5">
      <w:pPr>
        <w:pStyle w:val="Ttulo2"/>
      </w:pPr>
      <w:bookmarkStart w:id="10" w:name="_heading=h.17dp8vu" w:colFirst="0" w:colLast="0"/>
      <w:bookmarkEnd w:id="10"/>
      <w:r>
        <w:t>Horas por dia da escala:</w:t>
      </w:r>
    </w:p>
    <w:p w:rsidR="005C5416" w:rsidRDefault="00EB4DA5">
      <w:r>
        <w:t xml:space="preserve">Lista de horas que o funcionário fará por dia trabalhado na escala. Uma escala consiste de duas informações: Quantidade de horas que o funcionário </w:t>
      </w:r>
      <w:proofErr w:type="gramStart"/>
      <w:r>
        <w:t>trabalhará,</w:t>
      </w:r>
      <w:proofErr w:type="gramEnd"/>
      <w:r>
        <w:t xml:space="preserve"> normalmente a jornada consiste de horas trabalhadas mais uma hora de almoço, com exceção da escala 12x36.</w:t>
      </w:r>
    </w:p>
    <w:p w:rsidR="005C5416" w:rsidRDefault="00EB4DA5">
      <w:pPr>
        <w:pStyle w:val="Ttulo3"/>
      </w:pPr>
      <w:bookmarkStart w:id="11" w:name="_heading=h.3rdcrjn" w:colFirst="0" w:colLast="0"/>
      <w:bookmarkEnd w:id="11"/>
      <w:r>
        <w:t>Para tal teremos a seguinte estrutura:</w:t>
      </w:r>
    </w:p>
    <w:p w:rsidR="005C5416" w:rsidRDefault="00EB4D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Nome do cadastro: Exemplo: “8h”</w:t>
      </w:r>
    </w:p>
    <w:p w:rsidR="005C5416" w:rsidRDefault="00EB4D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Quantidade de horas: Campo numérico</w:t>
      </w:r>
    </w:p>
    <w:p w:rsidR="005C5416" w:rsidRDefault="00EB4D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Horário de almoço: Caixa de seleção, quando essa caixa estiver selecionada a jornada do trabalhador será calculada com uma hora adicional para definir o horário de saída quando calculado na transação.</w:t>
      </w:r>
    </w:p>
    <w:p w:rsidR="005C5416" w:rsidRDefault="00EB4DA5">
      <w:pPr>
        <w:pStyle w:val="Ttulo2"/>
      </w:pPr>
      <w:bookmarkStart w:id="12" w:name="_heading=h.26in1rg" w:colFirst="0" w:colLast="0"/>
      <w:bookmarkEnd w:id="12"/>
      <w:r>
        <w:t>Impostos federais:</w:t>
      </w:r>
    </w:p>
    <w:p w:rsidR="005C5416" w:rsidRDefault="00EB4DA5">
      <w:r>
        <w:t>Tabela de impostos federais para cada item.</w:t>
      </w:r>
    </w:p>
    <w:p w:rsidR="005C5416" w:rsidRDefault="00EB4DA5">
      <w:r>
        <w:t>Só pode ter um imposto federal por item.</w:t>
      </w:r>
    </w:p>
    <w:p w:rsidR="005C5416" w:rsidRDefault="00EB4DA5">
      <w:pPr>
        <w:pStyle w:val="Ttulo3"/>
      </w:pPr>
      <w:bookmarkStart w:id="13" w:name="_heading=h.lnxbz9" w:colFirst="0" w:colLast="0"/>
      <w:bookmarkEnd w:id="13"/>
      <w:r>
        <w:t>Campos:</w:t>
      </w:r>
    </w:p>
    <w:p w:rsidR="005C5416" w:rsidRDefault="00EB4D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Item: o item a qual esse cadastro de imposto se refere.</w:t>
      </w:r>
    </w:p>
    <w:p w:rsidR="005C5416" w:rsidRDefault="00EB4D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Código do imposto da LC: Campo texto somente para referência e informativo.</w:t>
      </w:r>
    </w:p>
    <w:p w:rsidR="005C5416" w:rsidRDefault="00EB4D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IRRF: Alíquota da IRRF</w:t>
      </w:r>
    </w:p>
    <w:p w:rsidR="005C5416" w:rsidRDefault="00EB4D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PIS: Alíquota do PIS</w:t>
      </w:r>
    </w:p>
    <w:p w:rsidR="005C5416" w:rsidRDefault="00EB4D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COFINS: Alíquota do COFINS</w:t>
      </w:r>
    </w:p>
    <w:p w:rsidR="005C5416" w:rsidRDefault="00EB4D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CSLL: Alíquota da CSLL</w:t>
      </w:r>
    </w:p>
    <w:p w:rsidR="005C5416" w:rsidRDefault="00EB4DA5">
      <w:pPr>
        <w:pStyle w:val="Ttulo2"/>
      </w:pPr>
      <w:bookmarkStart w:id="14" w:name="_heading=h.35nkun2" w:colFirst="0" w:colLast="0"/>
      <w:bookmarkEnd w:id="14"/>
      <w:r>
        <w:t>Imposto Municipal:</w:t>
      </w:r>
    </w:p>
    <w:p w:rsidR="005C5416" w:rsidRDefault="00EB4DA5">
      <w:r>
        <w:t>Alíquota de ISS que deve cruzar a informação da região para o item.</w:t>
      </w:r>
    </w:p>
    <w:p w:rsidR="005C5416" w:rsidRDefault="00EB4DA5">
      <w:r>
        <w:t>Só pode ter um imposto municipal por combinação de item e região.</w:t>
      </w:r>
    </w:p>
    <w:p w:rsidR="005C5416" w:rsidRDefault="00EB4DA5">
      <w:pPr>
        <w:pStyle w:val="Ttulo3"/>
      </w:pPr>
      <w:bookmarkStart w:id="15" w:name="_heading=h.1ksv4uv" w:colFirst="0" w:colLast="0"/>
      <w:bookmarkEnd w:id="15"/>
      <w:r>
        <w:t>Campos:</w:t>
      </w:r>
    </w:p>
    <w:p w:rsidR="005C5416" w:rsidRDefault="00EB4D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Item: Item à qual esse imposto se refere.</w:t>
      </w:r>
    </w:p>
    <w:p w:rsidR="005C5416" w:rsidRDefault="00EB4D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Região: Região à qual esse imposto se refere.</w:t>
      </w:r>
    </w:p>
    <w:p w:rsidR="005C5416" w:rsidRDefault="00EB4D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do serviço pela prefeitura: Campo texto grande.</w:t>
      </w:r>
    </w:p>
    <w:p w:rsidR="005C5416" w:rsidRDefault="00EB4D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Código da prefeitura: Código do serviço para a região.</w:t>
      </w:r>
    </w:p>
    <w:p w:rsidR="005C5416" w:rsidRDefault="00EB4D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Alíquota ISS: Cadastro da alíquota do </w:t>
      </w:r>
      <w:r w:rsidR="00245EFB">
        <w:rPr>
          <w:color w:val="000000"/>
        </w:rPr>
        <w:t>ISS</w:t>
      </w:r>
      <w:r>
        <w:rPr>
          <w:color w:val="000000"/>
        </w:rPr>
        <w:t>.</w:t>
      </w:r>
    </w:p>
    <w:p w:rsidR="005C5416" w:rsidRDefault="00EB4DA5">
      <w:pPr>
        <w:pStyle w:val="Ttulo2"/>
      </w:pPr>
      <w:bookmarkStart w:id="16" w:name="_heading=h.44sinio" w:colFirst="0" w:colLast="0"/>
      <w:bookmarkEnd w:id="16"/>
      <w:r>
        <w:t>Tabela da Convenção Coletiva Trabalhista:</w:t>
      </w:r>
    </w:p>
    <w:p w:rsidR="005C5416" w:rsidRDefault="00EB4DA5">
      <w:r>
        <w:t>Esta é a tabela do sindicato chamado no nosso documento de Convenção Coletiva Trabalhista e abreviaremos como CCT no restante do documento.</w:t>
      </w:r>
    </w:p>
    <w:p w:rsidR="005C5416" w:rsidRDefault="00EB4DA5">
      <w:r>
        <w:t>Esta tabela deve possuir todas as variáveis que compõe o Salário e os benefícios do cargo selecionado. A tabela de convenção depende da região cadastrada e do item para ser definido na transação.</w:t>
      </w:r>
    </w:p>
    <w:p w:rsidR="005C5416" w:rsidRDefault="00EB4DA5">
      <w:r>
        <w:t xml:space="preserve">Em adição aos campos descritos aqui, criaremos uma tabela de </w:t>
      </w:r>
      <w:r w:rsidR="00D00E59">
        <w:t>exceções, essa tabela é uma sub</w:t>
      </w:r>
      <w:r>
        <w:t xml:space="preserve">lista de exceções. Essa sublista deverá compor o preço quando um campo chamado “Verificar exceções” estiver selecionado. </w:t>
      </w:r>
    </w:p>
    <w:p w:rsidR="005C5416" w:rsidRDefault="00EB4DA5">
      <w:r>
        <w:t>Importante: Só pode existir um registro para cada combinação de Região e Item.</w:t>
      </w:r>
    </w:p>
    <w:p w:rsidR="005C5416" w:rsidRDefault="00EB4DA5">
      <w:pPr>
        <w:pStyle w:val="Ttulo3"/>
      </w:pPr>
      <w:bookmarkStart w:id="17" w:name="_heading=h.2jxsxqh" w:colFirst="0" w:colLast="0"/>
      <w:bookmarkEnd w:id="17"/>
      <w:r>
        <w:t xml:space="preserve">Campos: 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Item: Lista de </w:t>
      </w:r>
      <w:r w:rsidR="00D00E59">
        <w:rPr>
          <w:color w:val="000000"/>
        </w:rPr>
        <w:t>itens</w:t>
      </w:r>
      <w:r>
        <w:rPr>
          <w:color w:val="000000"/>
        </w:rPr>
        <w:t>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Região: Lista de múltipla seleção de região.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Piso salarial: Valor numérico monetário do salário base definido para este cargo e região.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Mês e ano do versionamento da tabela: Referência para a última atualização do Sindicato para a CCT.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Acréscimo de dissídio: Percentual</w:t>
      </w:r>
      <w:r>
        <w:rPr>
          <w:color w:val="FF0000"/>
        </w:rPr>
        <w:t>. Atenção: Sempre que falamos em Piso Salarial considere que Piso Salarial (na tabela de CCT</w:t>
      </w:r>
      <w:proofErr w:type="gramStart"/>
      <w:r>
        <w:rPr>
          <w:color w:val="FF0000"/>
        </w:rPr>
        <w:t>)</w:t>
      </w:r>
      <w:proofErr w:type="gramEnd"/>
      <w:r>
        <w:rPr>
          <w:color w:val="FF0000"/>
        </w:rPr>
        <w:t>*Acréscimo de dissídio (na tabela de CCT) para o cálculo de todas as variáveis de salário, porém.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Máximo de horas semanais: Valor de horas máximo do cargo por semana, caso ultrapassado cada hora deve ser considerada como extra.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 de horas totais trabalhadas: Total de horas pagas mês, considere que as folgas sempre são remuneradas.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Gratificação: Campo Percentual.</w:t>
      </w:r>
      <w:bookmarkStart w:id="18" w:name="_GoBack"/>
      <w:bookmarkEnd w:id="18"/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noturno: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noturno definido por: Dependendo da CCT o adicional noturno pode ser definido com base nas opções da lista abaixo: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Proporcional a hora: Quando essa opção é selecionada, o adicional noturno é calculado proporcionalmente às horas do período noturno.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Salário do dia: Quando esta opção é selecionada se uma hora da jornada invadir o período noturno toda a jornada deve conter adicional noturno. 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Hora extra de </w:t>
      </w:r>
      <w:proofErr w:type="spellStart"/>
      <w:r>
        <w:rPr>
          <w:color w:val="000000"/>
        </w:rPr>
        <w:t>Seg-Sáb</w:t>
      </w:r>
      <w:proofErr w:type="spellEnd"/>
      <w:r>
        <w:rPr>
          <w:color w:val="000000"/>
        </w:rPr>
        <w:t>: Porcentagem de hora extra quando a escala ultrapassa o valor preenchido no campo “Máximo de horas semanais”.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Total de encargos: Campo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Um domingo de folga por mês</w:t>
      </w:r>
      <w:proofErr w:type="gramStart"/>
      <w:r>
        <w:rPr>
          <w:color w:val="000000"/>
        </w:rPr>
        <w:t>?:</w:t>
      </w:r>
      <w:proofErr w:type="gramEnd"/>
      <w:r>
        <w:rPr>
          <w:color w:val="000000"/>
        </w:rPr>
        <w:t xml:space="preserve"> Campo caixa de seleção.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 extra Dom/</w:t>
      </w:r>
      <w:proofErr w:type="spellStart"/>
      <w:r>
        <w:rPr>
          <w:color w:val="000000"/>
        </w:rPr>
        <w:t>Fer</w:t>
      </w:r>
      <w:proofErr w:type="spellEnd"/>
      <w:r>
        <w:rPr>
          <w:color w:val="000000"/>
        </w:rPr>
        <w:t>: Porcentagem de hora extra quando a escala não dá um domingo de folga e “Um domingo de folga por mês?” está selecionado OU a escala é planejada em feriados (Quantidade de dias planejados no campo feriado).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Função: Valor de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de liderança: Valor de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Prêmio: Valor de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Periculosidade: Valor de porcentagem (Obs.: sempre calculado sobre o salário base).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Insalubridade: Valor de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Adicional Noturno (C/Hora reduzida): Valor de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Hora noturna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: Valor com sim ou não. 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Prêmio trabalho noturno: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de permanência: Valor de porcentagem.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Dia do Vigilante: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Salário Família: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cesta básica: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Desconto Cesta Básica: Pode ser valor monetário ou porcentagem. O tipo de valor e base de cálculo dependem do que foi cadastrado no campo “Base do desconto da cesta básica”. Definimos que o valor do desconto de cesta básica menos Valor cesta básica nunca é menor que zero. Desconto Cesta Básica não pode ser maior que a Valor cesta básica.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Base do desconto da cesta básica: A lista abaixo indicará o método de 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base: O campo será preenchido com um valor numérico e deve ser deduzido do preço.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piso salarial: É uma porcentagem calculada a partir do piso salarial da tabela de CCT.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salário: É uma porcentagem calculada a partir do salário calculado na estimativa.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Cesta básica Férias: Caixa de seleção. (Adiciona uma cesta básica no preço por ano, adiciona 1/12 do valor da cesta básica ao preço).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vale alimentação (Dia):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Desconto Vale alimentação: Pode ser valor monetário ou porcentagem. O tipo de valor e base de cálculo dependem do que foi cadastrado no campo “Base do desconto Vale alimentação”. Definimos que o valor do desconto de cesta básica menos Valor cesta básica nunca é menor que zero.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 do desconto Vale alimentação: A lista abaixo indicará o método de desconto, o valor preenchido no “Desconto assistência médica” seguirá o método abaixo.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base: O campo será preenchido com um valor numérico e deve ser deduzido do preço na estimativa.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piso salarial: É uma porcentagem calculada a partir do piso salarial da tabela de CCT para ser deduzido na estimativa.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salário: É uma porcentagem calculada a partir do salário calculado na estimativa para deduzir do valor do item na linha.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Desconto assistência médica: Pode ser valor monetário ou porcentagem. Se valor, descontado diretamente do salário, se porcentagem calcula-se a porcentagem do salário base e desconta do total do salário quando calculado. Desconto assistência médica não pode ser maior que a assistência médica.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 do desconto assistência médica: A lista abaixo indicará o método de desconto, o valor preenchido no “Desconto assistência médica” seguirá o método abaixo.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base: O campo será preenchido com um valor numérico e deve ser deduzido do preço na estimativa.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piso salarial: O desconto é uma porcentagem calculada a partir do piso salarial da tabela de CCT.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salário: O desconto é uma porcentagem calculada a partir do salário calculado na estimativa.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Assistência médica Férias: Caixa de seleção. (Adiciona um mês de Assistência médica no preço por ano, adiciona 1/12 do valor da Assistência médica ao preço)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assistência odontológica: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Desconto assistência odontológica: Pode ser valor monetário ou porcentagem. Se valor, descontado diretamente do salário, se porcentagem calcula-se a porcentagem do salário base e desconta do total do salário quando calculado. Desconto assistência odontológica não pode ser maior que a assistência odontológica.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 do desconto do vale transporte: A lista abaixo indicará o método de desconto, o valor preenchido no “desconto do vale transporte” seguirá o método abaixo.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base: Valor numérico e deve ser deduzido do preço na estimativa.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piso salarial: É uma porcentagem calculada a partir do piso salarial da tabela de CCT.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salário: É uma porcentagem calculada a partir do salário calculado na estimativa.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Desconto do vale transporte: Pode ser valor monetário ou porcentagem. Se valor, descontado diretamente do salário, se porcentagem calcula-se a porcentagem do piso salarial e desconta do total do salário quando calculado. Desconto do vale transporte não pode ser maior que o valor de vale transporte.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 do desconto do vale transporte: A lista abaixo indicará o método de desconto.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base: O campo será preenchido com um valor numérico e deve ser deduzido do preço na estimativa.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piso salarial: É uma porcentagem calculada a partir do piso salarial da tabela de CCT.</w:t>
      </w:r>
    </w:p>
    <w:p w:rsidR="005C5416" w:rsidRDefault="00EB4D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salário: É uma porcentagem calculada a partir do salário calculado na estimativa.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Vale transporte Férias: Caixa de seleção. (Adiciona um mês de vale transporte no preço por ano, adiciona 1/12 do valor da cesta básica ao preço)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Assistência social familiar: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Contribuição sindical: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Contribuição social: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Fundo de formação: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Seguro de vida: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P.L.R.: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Equipamentos: Valor monetário.</w:t>
      </w:r>
    </w:p>
    <w:p w:rsidR="005C5416" w:rsidRDefault="00EB4D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Verificar exceções: Caixa de seleção,</w:t>
      </w:r>
      <w:r>
        <w:rPr>
          <w:color w:val="000000"/>
          <w:u w:val="single"/>
        </w:rPr>
        <w:t xml:space="preserve"> quando este campo estiver selecionado o Script criando a precificação do item deve verificar a tabela de exceções e calcular o preço de acordo.</w:t>
      </w:r>
    </w:p>
    <w:p w:rsidR="005C5416" w:rsidRDefault="00EB4DA5">
      <w:pPr>
        <w:pStyle w:val="Ttulo4"/>
      </w:pPr>
      <w:r>
        <w:t>Campos da tabela de exceção:</w:t>
      </w:r>
    </w:p>
    <w:p w:rsidR="005C5416" w:rsidRDefault="00EB4DA5">
      <w:r>
        <w:t>Referente à: Tabela da Convenção Coletiva Trabalhista pai desta tabela de exceções. Esta tabela tem o objetivo de permitir cadastro de outras parametrizações de salário não previstas ou novas.</w:t>
      </w:r>
    </w:p>
    <w:p w:rsidR="005C5416" w:rsidRDefault="00EB4D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Descrição: Campo texto livre.</w:t>
      </w:r>
    </w:p>
    <w:p w:rsidR="005C5416" w:rsidRDefault="00EB4D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Tipo de exceção: A lista define qual o tipo de exceção: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Salario: Preencherá o saldo e descrição em um campo específico e fazer adição ao valor de salário.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Remuneração: Preencherá o saldo e descrição em um campo específico e fazer adição ao valor de Remuneração.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Benefício: Preencherá o saldo e descrição em um campo específico e fazer adição ao valor de Remuneração.</w:t>
      </w:r>
    </w:p>
    <w:p w:rsidR="005C5416" w:rsidRDefault="00EB4D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Acréscimo: Pode ser valor monetário ou porcentagem. A base de cálculo está parametrizada no “Tipo de aditivo”.</w:t>
      </w:r>
    </w:p>
    <w:p w:rsidR="005C5416" w:rsidRDefault="00EB4D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Tipo de aditivo: Lista que a base do cálculo.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base: Valor numérico no campo acréscimo e deve ser adicionado diretamente do preço na estimativa.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piso salarial: É uma porcentagem no campo acréscimo e calcula a partir do piso salarial da tabela de CCT o acréscimo.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salário: É a porcentagem cadastrada no campo Acréscimo e calcula o acréscimo de valor a partir do campo “salário” calculado na estimativa.</w:t>
      </w:r>
    </w:p>
    <w:p w:rsidR="005C5416" w:rsidRDefault="00EB4D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Desconto: Pode ser valor monetário ou porcentagem e o cálculo é feito a partir da parametrização no campo Tipo de desconto.</w:t>
      </w:r>
    </w:p>
    <w:p w:rsidR="005C5416" w:rsidRDefault="00EB4D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Tipo de desconto: A lista abaixo indicará o método de desconto.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base: Valor numérico e deve ser deduzido diretamente do preço na estimativa.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Porcentagem do piso salarial: É uma porcentagem no campo “Desconto” e calcula a partir do piso salarial da tabela de CCT o desconto.</w:t>
      </w:r>
    </w:p>
    <w:p w:rsidR="005C5416" w:rsidRDefault="00EB4D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Porcentagem do salário: É a porcentagem cadastrada no campo “desconto” e calcula o desconto de valor a partir do campo “salário” calculado na estimativa.</w:t>
      </w:r>
    </w:p>
    <w:p w:rsidR="005C5416" w:rsidRDefault="00EB4DA5">
      <w:pPr>
        <w:pStyle w:val="Ttulo3"/>
      </w:pPr>
      <w:bookmarkStart w:id="19" w:name="_heading=h.z337ya" w:colFirst="0" w:colLast="0"/>
      <w:bookmarkEnd w:id="19"/>
      <w:r>
        <w:t>Campos que devem ser adicionados ao corpo da estimativa e pedido de venda: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Reserva técnica: Campo de porcentagem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Taxa Administrativa/Operacional praticada: Campo de porcentagem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Lucro: Campo de porcentagem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Total de taxas: Campo de porcentagem</w:t>
      </w:r>
    </w:p>
    <w:p w:rsidR="005C5416" w:rsidRDefault="00EB4DA5">
      <w:pPr>
        <w:pStyle w:val="Ttulo3"/>
        <w:rPr>
          <w:highlight w:val="yellow"/>
        </w:rPr>
      </w:pPr>
      <w:bookmarkStart w:id="20" w:name="_heading=h.3j2qqm3" w:colFirst="0" w:colLast="0"/>
      <w:bookmarkEnd w:id="20"/>
      <w:r>
        <w:t>Campos da linha da transação que devem ser adicionados à estimativa e pedido de venda: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Região – Campo com a lista de regiões;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Sugestão de Item – Filtrado pelos campos de cargo (campo já existente), categoria (Campo já existente) e região. Campo de sugestão de item já existe basta </w:t>
      </w:r>
      <w:proofErr w:type="spellStart"/>
      <w:r>
        <w:rPr>
          <w:color w:val="000000"/>
        </w:rPr>
        <w:t>parametrizá-lo</w:t>
      </w:r>
      <w:proofErr w:type="spellEnd"/>
      <w:r>
        <w:rPr>
          <w:color w:val="000000"/>
        </w:rPr>
        <w:t xml:space="preserve"> de acordo;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Tabela da CCT – Definido pelo </w:t>
      </w:r>
      <w:r>
        <w:rPr>
          <w:b/>
          <w:color w:val="000000"/>
        </w:rPr>
        <w:t>Script a partir do item e Região</w:t>
      </w:r>
      <w:r>
        <w:rPr>
          <w:color w:val="000000"/>
        </w:rPr>
        <w:t>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Escala – Lista de escalas cadastradas no sistema;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Horas por dia da escala – A escala exibe quais horas são abertas aqui com base na tabela “horas por dia da escala”;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Horário de entrada – Campo Hora definido pelo usuário;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Horário de saída – Campo Hora definido pelo Script a partir da parametrização da escala e horário de entrada adicionando hora de almoço se houver;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Piso salarial – Valor cadastrado no campo de mesmo nome na tabela de CCT;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Cargo de Líder – Caixa de seleção;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à base de salário função de líder – valor retornado pelo Script referente à adição de líder;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Acúmulo de função – Caixa de seleção;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Adição de base de salario acúmulo de função – valor retornado pelo Script referente à adição de líder;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de salário pelo cliente: Campo de valor preenchido pelo usuário que adicionará seu valor ao Salário. O campo não pode conter números negativos.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Outros (Salário) – Campo de valor decimal.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Outros (Salário) – Campo texto.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de salário pelo cliente – Valor monetário definido pelo usuário em um campo de valor monetário;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Salário – Valor do salário calculado até o momento;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Intrajornada indenizada – Caixa de seleção;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de periculosidade – Preenchido pelo Script se houver valor na Tabela da Convenção Coletiva Trabalhista;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Gratificação – Preenchido pelo Script se houver valor na Tabela da Convenção Coletiva Trabalhista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de insalubridade – Preenchido pelo Script se houver valor na Tabela da Convenção Coletiva Trabalhista;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 extra prevista no posto – Preenchido pelo Script se houver hora extra prevista na escala;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noturno - Preenchido pelo Script se houver horas que invadem o período noturno na Tabela da Convenção Coletiva Trabalhista;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de permanência – Preenchido pelo Script se houver hora extra prevista na escala se houver hora extra prevista na escala;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Dia do Vigilante – Valor monetário preenchido pelo Script caso o vigilante vá trabalhar no dia do vigilante;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Salário Família– Preenchido pelo Script se houver valor no campo de mesmo nome na Tabela da Convenção Coletiva Trabalhista;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Outros (Salário) – Valor adicional do salário somando todos os as adições a partir da tabela de exceção;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Outros (Salário) – Detalhe da dos valores e descrição parametrizada na tabela de exceção;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de encargos – Valor do campo de mesmo nome na Tabela da Convenção Coletiva Trabalhista 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P.L.R. – Valor monetário definido pela tabela do sindicato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Total de descontos: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Remuneração – Valor total de todas as remunerações do posto;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Cesta básica – Valor monetário definido pela tabela do sindicato,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Acréscimo de cesta pelo cliente – Valor monetário definido pelo usuário;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Refeição no cliente – Caixa de seleção;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Vale alimentação – Valor monetário definido pela tabela do sindicato,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Assistência médica – Valor monetário definido pela tabela do sindicato,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Acréscimo de assistência pelo cliente – Valor monetário definido pelo usuário.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Assistência odontológica – Valor monetário definido pela tabela do sindicato,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Acréscimo de assistência pelo cliente – Valor monetário definido pelo usuário;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Vale transporte – Cadastrado na tabela de região vezes os dias trabalhados;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de vale transporte - Valor monetário definido pelo usuário;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Assistência familiar – Valor monetário definido pela tabela do sindicato;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Contribuição social – Valor monetário definido pela tabela do sindicato,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Outros benefícios – Valor monetário definido pela tabela de exceção sindicato, preenchido pelo Script;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de outros benefícios – Descrição das exceções de benefícios descritas pelo Script.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Acréscimo de benefício do usuário – Valor monetário preenchido pelo usuário que adiciona ao valor.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Descrição do Acréscimo de benefício do usuário – Campo texto com a justificativa da adição. 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Benefícios – Valor total dos benefícios;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Impostos – Calculado conforme parametrizações de impostos municipais e federais;</w:t>
      </w:r>
    </w:p>
    <w:p w:rsidR="005C5416" w:rsidRDefault="00EB4D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Valor do posto</w:t>
      </w:r>
      <w:r>
        <w:rPr>
          <w:color w:val="000000"/>
        </w:rPr>
        <w:t xml:space="preserve"> – Campo taxa padrão do sistema (Id: rate) preço final da linha da transação contendo todos os valores, esse campo não pode ser editado pela interface e permite adição de quantidades para cálculo proporcional de preços;</w:t>
      </w:r>
    </w:p>
    <w:p w:rsidR="005C5416" w:rsidRDefault="00EB4DA5">
      <w:pPr>
        <w:pStyle w:val="Ttulo3"/>
      </w:pPr>
      <w:bookmarkStart w:id="21" w:name="_heading=h.1y810tw" w:colFirst="0" w:colLast="0"/>
      <w:bookmarkEnd w:id="21"/>
      <w:r>
        <w:t>Campos que devem ser adicionados ao item:</w:t>
      </w:r>
    </w:p>
    <w:p w:rsidR="005C5416" w:rsidRDefault="00EB4D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Região: Campo de múltipla escolha para definir quais regiões esse item está disponível.</w:t>
      </w:r>
    </w:p>
    <w:p w:rsidR="005C5416" w:rsidRDefault="00EB4D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Não calcular preço: Caixa de seleção. Quando esta caixa estiver selecionada no item o Script não deve ser ativado na linha.</w:t>
      </w:r>
    </w:p>
    <w:p w:rsidR="005C5416" w:rsidRDefault="00EB4DA5">
      <w:pPr>
        <w:pStyle w:val="Ttulo3"/>
      </w:pPr>
      <w:bookmarkStart w:id="22" w:name="_heading=h.4i7ojhp" w:colFirst="0" w:colLast="0"/>
      <w:bookmarkEnd w:id="22"/>
      <w:r>
        <w:t>Parametrização na subsidiária:</w:t>
      </w:r>
    </w:p>
    <w:p w:rsidR="005C5416" w:rsidRDefault="00EB4D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Início do período noturno: Campo de hora com o início do período noturno;</w:t>
      </w:r>
    </w:p>
    <w:p w:rsidR="005C5416" w:rsidRDefault="00EB4D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Fim do período noturno: Campo hora com o fim do início do período noturno;</w:t>
      </w:r>
    </w:p>
    <w:p w:rsidR="005C5416" w:rsidRDefault="00EB4D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Salário mínimo para referência: Valor monetário do salário mínimo;</w:t>
      </w:r>
    </w:p>
    <w:p w:rsidR="005C5416" w:rsidRDefault="00EB4D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Total das taxas: Porcentagem que ajudará no cálculo do preço na transação;</w:t>
      </w:r>
    </w:p>
    <w:p w:rsidR="005C5416" w:rsidRDefault="00EB4D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Assim como os impostos as taxas são calculadas por dentro do preço;</w:t>
      </w:r>
    </w:p>
    <w:p w:rsidR="005C5416" w:rsidRDefault="00EB4DA5">
      <w:pPr>
        <w:pStyle w:val="Ttulo1"/>
      </w:pPr>
      <w:bookmarkStart w:id="23" w:name="_heading=h.2xcytpi" w:colFirst="0" w:colLast="0"/>
      <w:bookmarkEnd w:id="23"/>
      <w:r>
        <w:t>Processo esperado de cálculo de preço.</w:t>
      </w:r>
    </w:p>
    <w:p w:rsidR="005C5416" w:rsidRDefault="00EB4DA5">
      <w:pPr>
        <w:pStyle w:val="Ttulo2"/>
      </w:pPr>
      <w:bookmarkStart w:id="24" w:name="_heading=h.1ci93xb" w:colFirst="0" w:colLast="0"/>
      <w:bookmarkEnd w:id="24"/>
      <w:r>
        <w:t>Momento da execução do Script:</w:t>
      </w:r>
    </w:p>
    <w:p w:rsidR="005C5416" w:rsidRDefault="00EB4DA5">
      <w:r>
        <w:t>É preciso que o Script tenha foco na experiência do usuário, portanto sugerimos:</w:t>
      </w:r>
    </w:p>
    <w:p w:rsidR="005C5416" w:rsidRDefault="00EB4DA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Calcular o preço ao salvar a transação, e não impedir de salvar caso ocorra algum erro.</w:t>
      </w:r>
    </w:p>
    <w:p w:rsidR="005C5416" w:rsidRDefault="00EB4DA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Ter um botão de cálculo com a transação em modo de edição ao apertá-lo executar o cálculo de preço somente se o item, a escala, horas da escala e horário de entrada definidos nas linhas da transação. </w:t>
      </w:r>
    </w:p>
    <w:p w:rsidR="005C5416" w:rsidRDefault="00EB4DA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Evitar a erro que faça o usuário perder todo o trabalho dele, por exemplo, ao ter um erro, salvar a transação incompleta e avisar que houve um erro em um campo visível no corpo da transação. </w:t>
      </w:r>
    </w:p>
    <w:p w:rsidR="005C5416" w:rsidRDefault="00EB4DA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Focar em não sobrecarregar o cliente causando muita demora na interação com os campos da linha da transação.</w:t>
      </w:r>
    </w:p>
    <w:p w:rsidR="005C5416" w:rsidRDefault="00EB4DA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Pensar na em alternativas caso haja possibilidade de timeout.</w:t>
      </w:r>
    </w:p>
    <w:p w:rsidR="005C5416" w:rsidRDefault="00EB4DA5">
      <w:pPr>
        <w:pStyle w:val="Ttulo2"/>
      </w:pPr>
      <w:bookmarkStart w:id="25" w:name="_heading=h.3whwml4" w:colFirst="0" w:colLast="0"/>
      <w:bookmarkEnd w:id="25"/>
      <w:r>
        <w:t>Definição dos cálculos:</w:t>
      </w:r>
    </w:p>
    <w:p w:rsidR="005C5416" w:rsidRDefault="00EB4DA5">
      <w:r>
        <w:t>A primeira coisa que o usuário escolherá é a categoria, em seguida o usuário escolherá o cargo a partir do filtro gerado pela categoria, como a próxima escolha é a região e então a lista de sugestão de itens. Com essas informações o Script buscará a “Tabela da Convenção Coletiva Trabalhista” que atenda o item e a região escolhidos. O usuário escolherá se o funcionário será líder ou terá acúmulo de função.</w:t>
      </w:r>
    </w:p>
    <w:p w:rsidR="005C5416" w:rsidRDefault="00EB4DA5">
      <w:r>
        <w:t>Agora falta a definição de escala com as horas trabalhadas por dia. Como a escala possui muitas regras relacionadas a elas, temos que adiantar uma informação, o valor que o colaborador receberá de salário de fato depende do Piso Salarial (na tabela de CCT</w:t>
      </w:r>
      <w:proofErr w:type="gramStart"/>
      <w:r>
        <w:t>)</w:t>
      </w:r>
      <w:proofErr w:type="gramEnd"/>
      <w:r>
        <w:t>*Acréscimo de dissídio (na tabela de CCT) + (piso salarial * (Adicional Função(na tabela de CCT) + Adicional de liderança(na tabela de CCT)). Entenda que esses adicionais são relacionados à função que o colaborador ocupa e essa função contém maior responsabilidade.</w:t>
      </w:r>
    </w:p>
    <w:p w:rsidR="005C5416" w:rsidRDefault="00EB4DA5">
      <w:pPr>
        <w:rPr>
          <w:color w:val="FF0000"/>
        </w:rPr>
      </w:pPr>
      <w:r>
        <w:rPr>
          <w:color w:val="FF0000"/>
        </w:rPr>
        <w:t>Atenção: Sempre que falamos em Piso Salarial considere que Piso Salarial (na tabela de CCT</w:t>
      </w:r>
      <w:proofErr w:type="gramStart"/>
      <w:r>
        <w:rPr>
          <w:color w:val="FF0000"/>
        </w:rPr>
        <w:t>)</w:t>
      </w:r>
      <w:proofErr w:type="gramEnd"/>
      <w:r>
        <w:rPr>
          <w:color w:val="FF0000"/>
        </w:rPr>
        <w:t>*Acréscimo de dissídio (na tabela de CCT) é o piso salarial.</w:t>
      </w:r>
    </w:p>
    <w:p w:rsidR="005C5416" w:rsidRDefault="00EB4DA5">
      <w:pPr>
        <w:rPr>
          <w:color w:val="FF0000"/>
        </w:rPr>
      </w:pPr>
      <w:r>
        <w:t>Alguns sindicatos demoram muito para atualizar o dissídio da categoria, por conta disso o cadastro de preços precisa se antecipar quanto ao dissídio retroativo para não gerar prejuízos à empresa.</w:t>
      </w:r>
    </w:p>
    <w:p w:rsidR="005C5416" w:rsidRDefault="00EB4DA5">
      <w:r>
        <w:t>Quando escolhida a escala, depois é escolhida a carga de trabalho por dia trabalhado. Vamos usar duas escalas de exemplo para explorar que forma a escala impacta o salário e o preço:</w:t>
      </w:r>
    </w:p>
    <w:p w:rsidR="005C5416" w:rsidRDefault="00EB4DA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escala de 5x2 consiste de cinco dias trabalhados por um colaborador e dois dias descansados. Os dias trabalhados podem ser compostos por qualquer combinação de dias na semana.</w:t>
      </w:r>
    </w:p>
    <w:p w:rsidR="005C5416" w:rsidRDefault="00EB4DA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Portanto cinco dias trabalhados. Pense que quando cruzamos a carga horária com a quantidade de dias trabalhados semanalmente temos a quantidade de carga horária esperada para aquela escala. </w:t>
      </w:r>
    </w:p>
    <w:p w:rsidR="005C5416" w:rsidRDefault="00EB4DA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Neste exemplo 5x2 com uma carga de 8h temos 40h semanais;</w:t>
      </w:r>
    </w:p>
    <w:p w:rsidR="005C5416" w:rsidRDefault="00EB4DA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porém se selecionadas 9h nesta escala temos 45h trabalhadas semanalmente, na tabela de CCT o campo “Máximo de horas semanais” for 44 teremos uma dessas horas como extra e deve ser calculada de acordo como adição ao preço.</w:t>
      </w:r>
    </w:p>
    <w:p w:rsidR="005C5416" w:rsidRDefault="00EB4DA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 escalas nos feriados Sempre serão consideradas horas extras de feriados no campo da tabela de CCT “Hora extra Dom/</w:t>
      </w:r>
      <w:proofErr w:type="spellStart"/>
      <w:r>
        <w:rPr>
          <w:color w:val="000000"/>
        </w:rPr>
        <w:t>Fer</w:t>
      </w:r>
      <w:proofErr w:type="spellEnd"/>
      <w:r>
        <w:rPr>
          <w:color w:val="000000"/>
        </w:rPr>
        <w:t>”.</w:t>
      </w:r>
    </w:p>
    <w:p w:rsidR="005C5416" w:rsidRDefault="00EB4DA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 cálculo de horas extras (</w:t>
      </w:r>
      <w:proofErr w:type="gramStart"/>
      <w:r>
        <w:rPr>
          <w:color w:val="000000"/>
        </w:rPr>
        <w:t>ou seja</w:t>
      </w:r>
      <w:proofErr w:type="gramEnd"/>
      <w:r>
        <w:rPr>
          <w:color w:val="000000"/>
        </w:rPr>
        <w:t xml:space="preserve"> uma hora trabalhada mais o valor adicional apropriado): Salário (que é o valor após acréscimo de liderança e acúmulo de função) dividido pelo valor do campo “Base de horas totais trabalhadas” o resultado dessa conta será multiplicado pela porcentagem de hora extra apropriada, o resultado é o valor individual de hora extra, esse valor é multiplicado pela quantidade de horas extras. Ex.: ((1000</w:t>
      </w:r>
      <w:proofErr w:type="gramStart"/>
      <w:r>
        <w:rPr>
          <w:color w:val="000000"/>
        </w:rPr>
        <w:t xml:space="preserve">( </w:t>
      </w:r>
      <w:proofErr w:type="gramEnd"/>
      <w:r>
        <w:rPr>
          <w:color w:val="000000"/>
        </w:rPr>
        <w:t xml:space="preserve">Salário na estimativa)/220 (“Base de horas totais trabalhadas” encontrada na tabela de CCT))*1+0,5 (0,5 equivalente a 50% de bônus de hora extra de </w:t>
      </w:r>
      <w:proofErr w:type="spellStart"/>
      <w:r>
        <w:rPr>
          <w:color w:val="000000"/>
        </w:rPr>
        <w:t>seg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sáb</w:t>
      </w:r>
      <w:proofErr w:type="spellEnd"/>
      <w:r>
        <w:rPr>
          <w:color w:val="000000"/>
        </w:rPr>
        <w:t xml:space="preserve"> cadastrado na tabela de CCT))* 5 (Horas extras trabalhadas) = 34,09 R$ adicionados aos preço final do posto. </w:t>
      </w:r>
      <w:r>
        <w:rPr>
          <w:color w:val="FF0000"/>
        </w:rPr>
        <w:t xml:space="preserve">Horas extras </w:t>
      </w:r>
      <w:r>
        <w:rPr>
          <w:color w:val="FF0000"/>
        </w:rPr>
        <w:lastRenderedPageBreak/>
        <w:t>sempre são calculadas a partir do salário calculado na Estimativa</w:t>
      </w:r>
      <w:r>
        <w:rPr>
          <w:color w:val="000000"/>
        </w:rPr>
        <w:t>.</w:t>
      </w:r>
    </w:p>
    <w:p w:rsidR="005C5416" w:rsidRDefault="00EB4DA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Entenda que os dias de descanso são remunerados por conta disso o valor de referência de horas pagas por mês normalmente é 220.</w:t>
      </w:r>
    </w:p>
    <w:p w:rsidR="005C5416" w:rsidRDefault="00EB4DA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Existem </w:t>
      </w:r>
      <w:proofErr w:type="spellStart"/>
      <w:r>
        <w:rPr>
          <w:color w:val="000000"/>
        </w:rPr>
        <w:t>CCT’s</w:t>
      </w:r>
      <w:proofErr w:type="spellEnd"/>
      <w:r>
        <w:rPr>
          <w:color w:val="000000"/>
        </w:rPr>
        <w:t xml:space="preserve"> que exigem um domingo de folga por mês por conta disso algumas escalas no domingo exigem que o um domingo por mês seja considerado trabalho de hora extra utilizando a metodologia já explicada. Esse dia de hora extra deve ser adicionado ao valor de salário final. Para tal o campo “Hora extra no domingo” na tabela de escala e “Um domingo de folga por mês?” na tabela de CCT selecionados simultaneamente.</w:t>
      </w:r>
    </w:p>
    <w:p w:rsidR="005C5416" w:rsidRDefault="00EB4DA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Veja que as escalas são estimativas de dias da semana trabalhados por mês, se a escala for de segunda a sexta, é estimado que o funcionário trabalhe 4,3571 dias na segunda, terça, quarta, quinta e sexta-feira. Portanto se foram definidas 8h de carga horária diária temos 21,7855 dias trabalhados e 174,284 horas trabalhadas mês e 40h por semana.</w:t>
      </w:r>
    </w:p>
    <w:p w:rsidR="005C5416" w:rsidRDefault="00EB4DA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Os dias trabalhados são importantes para o cálculo de benefícios adicionados ao preço.</w:t>
      </w:r>
    </w:p>
    <w:p w:rsidR="005C5416" w:rsidRDefault="00EB4DA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Perceba que é parametrizada a quantidade de funcionários na escala no campo “pessoas”.</w:t>
      </w:r>
    </w:p>
    <w:p w:rsidR="005C5416" w:rsidRDefault="00EB4DA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Esse campo indicará a proporção adicional de remuneração será adicionada ao posto (se a remuneração é de 1000R$ e o posto exige 1,5 pessoas a remuneração do posto é 1500R$). A escala 2x1 que significa trabalho de um dos colaboradores por dois dias e o outro um dia, terá a parametrização de 1,5 pessoas em todos os dias da semana portanto uma pessoa realizará 66% da escala e a outra 33% da escala. Se escolhermos 8h de carga horária diária temos 56h trabalhadas no total das quais 37h são atribuídas a um funcionário e 16h para o outro funcionário.</w:t>
      </w:r>
    </w:p>
    <w:p w:rsidR="005C5416" w:rsidRDefault="00EB4DA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próximo estágio é o cadastro do “horário de entrada”. O horário de entrada mais a quantidade de horas determinadas na tabela “horas por dia da escala” tiver o campo “Horário de almoço” selecionado uma hora deve ser adicionada para determinar o horário de saída. Exemplo.: Inseri “horas por dia da escala” como 8h e inseri 9:00 como o horário de entrada, 8h+1h de almoço o horário de saída da escala fica as 18:00. Se a escala for 6h ou menor, o funcionário não terá nem horário de almoço nem vale refeição.</w:t>
      </w:r>
    </w:p>
    <w:p w:rsidR="005C5416" w:rsidRDefault="00EB4DA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escala 12x36 não possui a adição de uma hora de almoço, o almoço é incluso nas 12h trabalhadas.</w:t>
      </w:r>
    </w:p>
    <w:p w:rsidR="005C5416" w:rsidRDefault="00EB4DA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Quando o campo Intrajornada estiver selecionado, significa que o funcionário não sairá de seu posto para o almoço, contando essa hora de almoço como hora extra.</w:t>
      </w:r>
    </w:p>
    <w:p w:rsidR="005C5416" w:rsidRDefault="00EB4DA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Dependendo do horário de entrada e do total de horas da jornada, o trabalhador pode avançar no período noturno gerando adicionais noturnos.</w:t>
      </w:r>
    </w:p>
    <w:p w:rsidR="005C5416" w:rsidRDefault="00EB4DA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heading=h.2bn6wsx" w:colFirst="0" w:colLast="0"/>
      <w:bookmarkEnd w:id="26"/>
      <w:r>
        <w:rPr>
          <w:color w:val="000000"/>
        </w:rPr>
        <w:t xml:space="preserve">O horário adicional noturno adiciona a partir da tabela de horas um valor adicionar a cada hora considerada como período noturno no campo “Adicional Noturno” + “Prêmio trabalho noturno”.  Semelhantemente à hora extra o adicional noturno é: o Salário (que é o valor após acréscimo de liderança e acúmulo de função) dividido pelo valor do campo “Base de </w:t>
      </w:r>
      <w:r>
        <w:rPr>
          <w:color w:val="000000"/>
        </w:rPr>
        <w:lastRenderedPageBreak/>
        <w:t xml:space="preserve">horas totais trabalhadas” o resultado dessa conta será multiplicado pela porcentagem de hora extra apropriada, o resultado é o valor do salário hora, esse valor é multiplicado pela quantidade de horas extras Caso o campo da tabela de CCT “Adicional noturno definido por” estiver selecionada “Adicional noturno definido por” </w:t>
      </w:r>
      <w:r>
        <w:rPr>
          <w:b/>
          <w:color w:val="000000"/>
        </w:rPr>
        <w:t>TODAS AS HORAS DAQUELE DIA SERÃO NOTURNAS</w:t>
      </w:r>
      <w:r>
        <w:rPr>
          <w:color w:val="000000"/>
        </w:rPr>
        <w:t>. Ex.: ((1000 (Salário na estimativa) /220 (“Base de horas totais trabalhadas” encontrada na tabela de CCT)</w:t>
      </w:r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t>*0,5 (0,5 equivalente ao valor “Adicional Noturno” na CCT)+ 5 (valor do “Prêmio trabalho noturno” na tabela de CCT))* 5 (Horas extras trabalhadas) = 36,36 R$ adicionados aos preço final do posto.</w:t>
      </w:r>
    </w:p>
    <w:p w:rsidR="005C5416" w:rsidRDefault="00EB4DA5">
      <w:r>
        <w:t>Preenchimento dos campos respectivos às variáveis do salário: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Horário de entrada: discutido acima;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Horário de saída: discutido acima;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Piso salarial: Informações da tabela de CCT no campo de mesmo nome multiplicado pelo acréscimo de dissídio também na tabela de CCT. </w:t>
      </w:r>
      <w:r>
        <w:rPr>
          <w:color w:val="FF0000"/>
        </w:rPr>
        <w:t>Atenção: Sempre que falamos em Piso Salarial considere que Piso Salarial (na tabela de CCT</w:t>
      </w:r>
      <w:proofErr w:type="gramStart"/>
      <w:r>
        <w:rPr>
          <w:color w:val="FF0000"/>
        </w:rPr>
        <w:t>)</w:t>
      </w:r>
      <w:proofErr w:type="gramEnd"/>
      <w:r>
        <w:rPr>
          <w:color w:val="FF0000"/>
        </w:rPr>
        <w:t>*Acréscimo de dissídio (na tabela de CCT) é o piso salarial.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Cargo de Líder: Caixa de seleção, se selecionada o salário deve ser acrescido do valor no campo da CCT “Adicional de líder” *Piso salarial;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à base de salário função de líder – Valor monetário, valor no campo da CCT “Adicional de líder” * “Piso salarial”;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Acúmulo de função – Caixa de seleção, </w:t>
      </w:r>
      <w:proofErr w:type="gramStart"/>
      <w:r>
        <w:rPr>
          <w:color w:val="000000"/>
        </w:rPr>
        <w:t>ao preenche-la</w:t>
      </w:r>
      <w:proofErr w:type="gramEnd"/>
      <w:r>
        <w:rPr>
          <w:color w:val="000000"/>
        </w:rPr>
        <w:t xml:space="preserve"> o usuário está indicando que o Script deve adicionar ao salário a porcentagem no campo da CCT “Adicional Função” * “Piso salarial”;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de base de salário acúmulo de função – valor no campo da CCT “Adicional Função” * “Piso salarial”;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de salário pelo cliente: Campo de valor preenchido pelo usuário que adicionará seu valor ao Salário. O campo não pode conter números negativos.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Como trabalhar com a tabela de exceções do tipo Salário, serão preenchidos dois campos: 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Outros (Salário) – Saldo da tabela de exceção presentes nos campos de Adição e de desconto para esta categoria no campo “Salário” da estimativa. Atenção é a soma de todas.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Outros (Salário) – Será descrito o campo “descrição” e depois o Saldo daquela linha de exceção,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segue para a próxima linha e repete o processo. Exemplo: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1: 80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2: 200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3: 400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Salário: 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Piso salarial + Adição à base de salário função de líder+ Adição de base de salário acúmulo de função + Outros (Salário) + Adição de salário pelo cliente.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Prêmio: Campo da tabela da CCT Prêmio*Base salarial.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Gratificação: Campo da tabela da CCT Gratificação*Base salarial.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Periculosidade: Campo da tabela da CCT Periculosidade*Base salarial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Total de encargos: Campo da tabela da CCT Total de encargos* Base salarial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Insalubridade: Campo da tabela da CCT Insalubridade* Base salarial 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Horas extras: explicado anteriormente.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Noturno: Calculo demonstrado anteriormente.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Prêmio trabalho noturno: Valor cadastrado na tabela de CCT em campo de mesmo nome.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Intrajornada indenizada: Caso essa caixa esteja selecionada a hora de almoço se torna trabalhada como hora extra. (Adicione uma hora extra por dia de trabalho)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Dia do Vigilante: Valor cadastrado na tabela de CCT em campo de mesmo nome.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Periculosidade: Valor cadastrado na tabela de CCT em campo de mesmo nome.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de permanência: Campo da tabela da CCT Adicional de permanência* Piso salarial.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Total de descontos: Os descontos funcionam a partir da regra cadastrada na tabela de CCT iniciando com “desconto” e “Base do desconto” conforme explicado na própria tabela de CCT. São somados os descontos: Desconto Cesta Básica+ Desconto Vale alimentação+ Desconto assistência médica+ Desconto assistência odontológica + Desconto do vale transporte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P.L.R.: Campo da tabela da CCT P.L.R.* Piso salarial.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Como trabalhar com a tabela de exceções do tipo Remuneração, serão preenchidos dois campos: 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Outros (Remuneração) – Saldo da tabela de exceção presentes nos campos de Adição (+) e de desconto (-) para esta categoria no campo “remuneração” da estimativa. Atenção é a soma de todas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Outros (Remuneração) – Será descrito o campo “descrição” e depois o Saldo daquela linha de exceção,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segue para a próxima linha e repete o processo. Exemplo: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1: 80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2: 200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3: 400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Remuneração: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Salário+ Prêmio+ Gratificação+ Periculosidade+ Total de encargos+ Insalubridade+ Horas extras+ P.L.R. Adicional Noturno+ Dia do Vigilante+ Adicional de permanência - Total de descontos + Outros (Remuneração).</w:t>
      </w:r>
    </w:p>
    <w:p w:rsidR="005C5416" w:rsidRDefault="00EB4DA5">
      <w:pPr>
        <w:pStyle w:val="Ttulo2"/>
      </w:pPr>
      <w:bookmarkStart w:id="27" w:name="_heading=h.qsh70q" w:colFirst="0" w:colLast="0"/>
      <w:bookmarkEnd w:id="27"/>
      <w:r>
        <w:t xml:space="preserve">Benefícios: </w:t>
      </w:r>
    </w:p>
    <w:p w:rsidR="005C5416" w:rsidRDefault="00EB4DA5">
      <w:r>
        <w:t>Benefícios para fins de precificação são adições de valores ao preço do posto, essas adições podem ser por funcionário/mês na proporção do posto (Se um posto possui 1,5 pessoas na tabela de escala, então o benefício deve ser multiplicado por 1,5), por dia (EX.: Vale transporte) e alguns benefício podem gerar descontos na folha de trabalho que pode ser uma porcentagem ou um valor absoluto já tratados anteriormente, esse desconto na folha reduz o preço do posto.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cesta básica: Valor cadastrado na tabela de CCT no campo de mesmo nome.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de cesta básica feita pelo cliente: Valor monetário inserido pelo usuário, não pode ser negativo.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Alimentação no Cliente: Quando esta caixa de seleção está selecionada o Valor de vale refeição e o Desconto de vale refeição devem ser Zero.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Valor vale alimentação total: Valor dentro da tabela de CCT por dia trabalhado na escala. Se a escala for 6h ou menor, o funcionário não terá nem horário de almoço nem vale refeição.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t xml:space="preserve">Adição de vale refeição feita pelo cliente: Valor monetário inserido pelo usuário, não pode ser negativo. </w:t>
      </w:r>
      <w:r>
        <w:rPr>
          <w:color w:val="000000"/>
          <w:u w:val="single"/>
        </w:rPr>
        <w:t>Se o campo Alimentação no Cliente estiver preenchido e a adição de vale refeição estiver selecionado o Desconto de vale refeição deve ser aplicado.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 assistência odontológica: Valor dentro da tabela de CCT por dia trabalhado na escala.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Vale transporte no mês: Valor cadastrado na tabela de Região multiplicado pelo dia de trabalho.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Adicional de vale transporte: Valor monetário inserido pelo usuário, não pode ser negativo.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Fundo de formação:  Valor cadastrado na tabela de CCT no campo de mesmo nome. Por funcionário.</w:t>
      </w:r>
    </w:p>
    <w:p w:rsidR="005C5416" w:rsidRDefault="00EB4DA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Contribuição sindical:  Valor cadastrado na tabela de CCT no campo de mesmo nome. Por funcionário.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Seguro de vida: Valor cadastrado na tabela de CCT no campo de mesmo nome. Por funcionário. 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Adição de benefício pelo cliente: Valor monetário inserido pelo usuário, não pode ser negativo.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Adição de benefício: Campo texto de descrição da adição.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Salário Família: Valor cadastrado na tabela de CCT no campo de mesmo nome.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Assistência social familiar: Valor cadastrado na tabela de CCT no campo de mesmo nome.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Contribuição social: Valor cadastrado na tabela de CCT no campo de mesmo nome.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Como trabalhar com a tabela de exceções do tipo Remuneração, serão preenchidos dois campos: 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Outros (Benefício) – Saldo da tabela de exceção presentes nos campos de Adição (+) e de desconto (-) para esta categoria no campo “Benefício” da estimativa. Atenção é a soma de todas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Descrição Outros (Benefício) – Será descrito o campo “descrição” e depois o Saldo daquela linha de exceção, segue para a próxima linha e repete o processo. Exemplo: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1: 80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2: 200</w:t>
      </w:r>
    </w:p>
    <w:p w:rsidR="005C5416" w:rsidRDefault="00EB4DA5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Exceção 3: 400</w:t>
      </w:r>
    </w:p>
    <w:p w:rsidR="005C5416" w:rsidRDefault="00EB4D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de benefícios: </w:t>
      </w:r>
    </w:p>
    <w:p w:rsidR="005C5416" w:rsidRDefault="00EB4DA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Valor cesta básica+ Adição de cesta básica feita pelo cliente+ Valor vale alimentação total+ Adição de vale refeição feita pelo cliente+ Valor assistência odontológica+ Adicional de vale transporte+ Fundo de formação+ Contribuição sindical+ Assistência social familiar + Salário Família+ Assistência social familiar + Contribuição social + Seguro de vida+ Outros (Remuneração)+ Adição de benefício pelo cliente.</w:t>
      </w:r>
    </w:p>
    <w:p w:rsidR="005C5416" w:rsidRDefault="00EB4DA5">
      <w:pPr>
        <w:pStyle w:val="Ttulo2"/>
      </w:pPr>
      <w:bookmarkStart w:id="28" w:name="_heading=h.3as4poj" w:colFirst="0" w:colLast="0"/>
      <w:bookmarkEnd w:id="28"/>
      <w:r>
        <w:t>Adições finais ao preço:</w:t>
      </w:r>
    </w:p>
    <w:p w:rsidR="005C5416" w:rsidRDefault="00EB4DA5">
      <w:r>
        <w:t>Tanto as taxas e os impostos devem ser calculados por dentro do valor total do preço. Entendemos que a composição do preço deverá ser calculada da seguinte forma:</w:t>
      </w:r>
    </w:p>
    <w:p w:rsidR="005C5416" w:rsidRDefault="00EB4DA5">
      <w:r>
        <w:lastRenderedPageBreak/>
        <w:t>(Remuneração + Benefícios) + (((Remuneração + Benefícios) * “%Alíquota de impostos”</w:t>
      </w:r>
      <w:proofErr w:type="gramStart"/>
      <w:r>
        <w:t>)</w:t>
      </w:r>
      <w:proofErr w:type="gramEnd"/>
      <w:r>
        <w:t>/(100% - %da alíquota de impostos - % de taxas)) + (((Remuneração + Benefícios) * “%de Taxas”)/(100% - %da alíquota de impostos - % de taxas)) = Preço na linha</w:t>
      </w:r>
    </w:p>
    <w:p w:rsidR="005C5416" w:rsidRDefault="00EB4DA5">
      <w:r>
        <w:t>O preço final será cadastrado no campo padrão Taxa (</w:t>
      </w:r>
      <w:proofErr w:type="spellStart"/>
      <w:r>
        <w:t>Id.:rate</w:t>
      </w:r>
      <w:proofErr w:type="spellEnd"/>
      <w:r>
        <w:t xml:space="preserve">) no </w:t>
      </w:r>
      <w:proofErr w:type="spellStart"/>
      <w:r>
        <w:t>NetSuite</w:t>
      </w:r>
      <w:proofErr w:type="spellEnd"/>
      <w:r>
        <w:t>.</w:t>
      </w:r>
    </w:p>
    <w:p w:rsidR="005C5416" w:rsidRDefault="00EB4DA5">
      <w:r>
        <w:t xml:space="preserve">Será utilizado o campo padrão do </w:t>
      </w:r>
      <w:proofErr w:type="spellStart"/>
      <w:r>
        <w:t>NetSuite</w:t>
      </w:r>
      <w:proofErr w:type="spellEnd"/>
      <w:r>
        <w:t xml:space="preserve"> para os descontos, explicaremos melhor na sessão de taxas. </w:t>
      </w:r>
    </w:p>
    <w:p w:rsidR="005C5416" w:rsidRDefault="00EB4DA5">
      <w:pPr>
        <w:pStyle w:val="Ttulo4"/>
      </w:pPr>
      <w:r>
        <w:t>Taxas:</w:t>
      </w:r>
    </w:p>
    <w:p w:rsidR="005C5416" w:rsidRDefault="00EB4DA5">
      <w:r>
        <w:t>A taxa se situa sempre no campo “Total das taxas” na Subsidiária. As três taxas abaixo são campos do corpo da transação que devem ser preenchidos dependentes dos seus respectivos cadastros e do desconto preenchido no campo Desconto padrão do corpo da transação.</w:t>
      </w:r>
    </w:p>
    <w:p w:rsidR="005C5416" w:rsidRDefault="00EB4DA5">
      <w:r>
        <w:t>Os três campos indicando a divisão das taxas tanto na transação quanto na parametrização da subsidiária são: Reserva técnica; Lucro; Taxa Administrativa/Operacional praticada.</w:t>
      </w:r>
    </w:p>
    <w:p w:rsidR="005C5416" w:rsidRDefault="00EB4DA5">
      <w:r>
        <w:t>Quando temos um desconto no campo de desconto (que pode ser tanto uma porcentagem quanto um valor absoluto) na verdade estamos subtraindo dos valores das taxas da transação.</w:t>
      </w:r>
    </w:p>
    <w:p w:rsidR="005C5416" w:rsidRDefault="00EB4DA5">
      <w:r>
        <w:t>Exemplo: Cadastrado na subsidiária um “Total das taxas” 24% de Reserva técnica de 2%; Lucro 2% e Taxa Administrativa/Operacional praticada de 20%. Quando eu dou um desconto de 5% do total de uma transação em de 169,49R$ (17% de impostos e 24% de taxas) ficaremos com 161,02 (17% de impostos e 19% de taxas) e os campos Reserva técnica; Lucro; Taxa Administrativa/Operacional praticada devem ser reduzidos proporcionalmente em 20% (5%/24% = 20%) portanto teremos de Reserva técnica de 1,6%; Lucro 1,6% e Taxa Administrativa/Operacional praticada de 19,2%.</w:t>
      </w:r>
    </w:p>
    <w:p w:rsidR="005C5416" w:rsidRDefault="00EB4DA5">
      <w:pPr>
        <w:pStyle w:val="Ttulo4"/>
      </w:pPr>
      <w:r>
        <w:t>Impostos:</w:t>
      </w:r>
    </w:p>
    <w:p w:rsidR="005C5416" w:rsidRDefault="00EB4DA5">
      <w:r>
        <w:t>As tabelas de impostos são localizadas em:</w:t>
      </w:r>
    </w:p>
    <w:p w:rsidR="005C5416" w:rsidRDefault="00EB4D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Imposto municipais: Tabela que possua o mesmo Item e Região da linha.</w:t>
      </w:r>
    </w:p>
    <w:p w:rsidR="005C5416" w:rsidRDefault="00EB4D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alíquota que procuramos está no campo “Alíquota ISS”</w:t>
      </w:r>
    </w:p>
    <w:p w:rsidR="005C5416" w:rsidRDefault="00EB4D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Impostos federais está diretamente relacionado ao </w:t>
      </w:r>
      <w:proofErr w:type="spellStart"/>
      <w:r>
        <w:rPr>
          <w:color w:val="000000"/>
        </w:rPr>
        <w:t>ítem</w:t>
      </w:r>
      <w:proofErr w:type="spellEnd"/>
      <w:r>
        <w:rPr>
          <w:color w:val="000000"/>
        </w:rPr>
        <w:t xml:space="preserve"> e contém quatro alíquotas:</w:t>
      </w:r>
    </w:p>
    <w:p w:rsidR="005C5416" w:rsidRDefault="00EB4D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IRRF: Alíquota da IRRF</w:t>
      </w:r>
    </w:p>
    <w:p w:rsidR="005C5416" w:rsidRDefault="00EB4D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PIS: Alíquota do PIS</w:t>
      </w:r>
    </w:p>
    <w:p w:rsidR="005C5416" w:rsidRDefault="00EB4D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COFINS: Alíquota do COFINS</w:t>
      </w:r>
    </w:p>
    <w:p w:rsidR="005C5416" w:rsidRDefault="00EB4D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CSLL: Alíquota da CSLL</w:t>
      </w:r>
    </w:p>
    <w:p w:rsidR="005C5416" w:rsidRDefault="00EB4DA5">
      <w:r>
        <w:t>No cálculo dos impostos utilizaremos a soma de todas essas alíquotas e no cálculo do preço preenchemos no campo “Impostos” na linha da transação.</w:t>
      </w:r>
    </w:p>
    <w:p w:rsidR="005C5416" w:rsidRDefault="00EB4DA5">
      <w:pPr>
        <w:ind w:firstLine="0"/>
      </w:pPr>
      <w:r>
        <w:t xml:space="preserve"> </w:t>
      </w:r>
    </w:p>
    <w:p w:rsidR="005C5416" w:rsidRDefault="005C5416">
      <w:pPr>
        <w:ind w:left="1069" w:firstLine="0"/>
      </w:pPr>
    </w:p>
    <w:p w:rsidR="005C5416" w:rsidRDefault="005C5416">
      <w:pPr>
        <w:ind w:left="1069" w:firstLine="0"/>
      </w:pPr>
    </w:p>
    <w:p w:rsidR="005C5416" w:rsidRDefault="005C5416"/>
    <w:p w:rsidR="005C5416" w:rsidRDefault="005C5416"/>
    <w:p w:rsidR="005C5416" w:rsidRDefault="005C5416"/>
    <w:p w:rsidR="005C5416" w:rsidRDefault="00EB4DA5">
      <w:pPr>
        <w:spacing w:line="259" w:lineRule="auto"/>
        <w:ind w:firstLine="0"/>
        <w:jc w:val="left"/>
      </w:pPr>
      <w:r>
        <w:br w:type="page"/>
      </w:r>
    </w:p>
    <w:p w:rsidR="005C5416" w:rsidRDefault="005C5416"/>
    <w:p w:rsidR="005C5416" w:rsidRDefault="00EB4DA5">
      <w:pPr>
        <w:pStyle w:val="Ttulo1"/>
      </w:pPr>
      <w:bookmarkStart w:id="29" w:name="_heading=h.1pxezwc" w:colFirst="0" w:colLast="0"/>
      <w:bookmarkEnd w:id="29"/>
      <w:r>
        <w:t>Aprovação do Documento</w:t>
      </w:r>
    </w:p>
    <w:p w:rsidR="005C5416" w:rsidRDefault="005C5416"/>
    <w:tbl>
      <w:tblPr>
        <w:tblStyle w:val="a0"/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5C5416">
        <w:trPr>
          <w:trHeight w:val="224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Usuário-chave </w:t>
            </w:r>
            <w:sdt>
              <w:sdtPr>
                <w:tag w:val="goog_rdk_0"/>
                <w:id w:val="1566753092"/>
              </w:sdtPr>
              <w:sdtEndPr/>
              <w:sdtContent>
                <w:del w:id="30" w:author="Marcello Bruno" w:date="2020-11-14T18:48:00Z">
                  <w:r>
                    <w:rPr>
                      <w:rFonts w:ascii="Quattrocento Sans" w:eastAsia="Quattrocento Sans" w:hAnsi="Quattrocento Sans" w:cs="Quattrocento Sans"/>
                      <w:b/>
                      <w:sz w:val="18"/>
                      <w:szCs w:val="18"/>
                    </w:rPr>
                    <w:delText>-</w:delText>
                  </w:r>
                </w:del>
              </w:sdtContent>
            </w:sdt>
            <w:sdt>
              <w:sdtPr>
                <w:tag w:val="goog_rdk_1"/>
                <w:id w:val="-1290510433"/>
              </w:sdtPr>
              <w:sdtEndPr/>
              <w:sdtContent>
                <w:ins w:id="31" w:author="Marcello Bruno" w:date="2020-11-14T18:48:00Z">
                  <w:r>
                    <w:rPr>
                      <w:rFonts w:ascii="Quattrocento Sans" w:eastAsia="Quattrocento Sans" w:hAnsi="Quattrocento Sans" w:cs="Quattrocento Sans"/>
                      <w:b/>
                      <w:sz w:val="18"/>
                      <w:szCs w:val="18"/>
                    </w:rPr>
                    <w:t>–</w:t>
                  </w:r>
                </w:ins>
              </w:sdtContent>
            </w:sdt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 </w:t>
            </w:r>
            <w:sdt>
              <w:sdtPr>
                <w:tag w:val="goog_rdk_2"/>
                <w:id w:val="-1517068624"/>
              </w:sdtPr>
              <w:sdtEndPr/>
              <w:sdtContent>
                <w:del w:id="32" w:author="Marcello Bruno" w:date="2020-11-14T18:48:00Z">
                  <w:r>
                    <w:rPr>
                      <w:rFonts w:ascii="Quattrocento Sans" w:eastAsia="Quattrocento Sans" w:hAnsi="Quattrocento Sans" w:cs="Quattrocento Sans"/>
                      <w:b/>
                      <w:sz w:val="18"/>
                      <w:szCs w:val="18"/>
                    </w:rPr>
                    <w:delText>GAFISA</w:delText>
                  </w:r>
                </w:del>
              </w:sdtContent>
            </w:sdt>
            <w:sdt>
              <w:sdtPr>
                <w:tag w:val="goog_rdk_3"/>
                <w:id w:val="-553621231"/>
              </w:sdtPr>
              <w:sdtEndPr/>
              <w:sdtContent>
                <w:ins w:id="33" w:author="Marcello Bruno" w:date="2020-11-14T18:48:00Z">
                  <w:r>
                    <w:rPr>
                      <w:rFonts w:ascii="Quattrocento Sans" w:eastAsia="Quattrocento Sans" w:hAnsi="Quattrocento Sans" w:cs="Quattrocento Sans"/>
                      <w:b/>
                      <w:sz w:val="18"/>
                      <w:szCs w:val="18"/>
                    </w:rPr>
                    <w:t>Grupo Souza Lima</w:t>
                  </w:r>
                </w:ins>
              </w:sdtContent>
            </w:sdt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Consultor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Runsmart</w:t>
            </w:r>
            <w:proofErr w:type="spellEnd"/>
          </w:p>
        </w:tc>
      </w:tr>
      <w:tr w:rsidR="005C5416">
        <w:trPr>
          <w:trHeight w:val="1138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_____________________________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Nome: 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Data: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_____________________________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Nome: 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Data:</w:t>
            </w:r>
          </w:p>
        </w:tc>
      </w:tr>
      <w:tr w:rsidR="005C5416">
        <w:trPr>
          <w:trHeight w:val="111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Gerente de Projeto - </w:t>
            </w:r>
            <w:sdt>
              <w:sdtPr>
                <w:tag w:val="goog_rdk_4"/>
                <w:id w:val="-1886478124"/>
              </w:sdtPr>
              <w:sdtEndPr/>
              <w:sdtContent>
                <w:ins w:id="34" w:author="Marcello Bruno" w:date="2020-11-14T18:48:00Z">
                  <w:r>
                    <w:rPr>
                      <w:rFonts w:ascii="Quattrocento Sans" w:eastAsia="Quattrocento Sans" w:hAnsi="Quattrocento Sans" w:cs="Quattrocento Sans"/>
                      <w:b/>
                      <w:sz w:val="18"/>
                      <w:szCs w:val="18"/>
                    </w:rPr>
                    <w:t>Grupo Souza Lima</w:t>
                  </w:r>
                </w:ins>
              </w:sdtContent>
            </w:sdt>
            <w:sdt>
              <w:sdtPr>
                <w:tag w:val="goog_rdk_5"/>
                <w:id w:val="1478340478"/>
              </w:sdtPr>
              <w:sdtEndPr/>
              <w:sdtContent>
                <w:del w:id="35" w:author="Marcello Bruno" w:date="2020-11-14T18:48:00Z">
                  <w:r>
                    <w:rPr>
                      <w:rFonts w:ascii="Quattrocento Sans" w:eastAsia="Quattrocento Sans" w:hAnsi="Quattrocento Sans" w:cs="Quattrocento Sans"/>
                      <w:b/>
                      <w:sz w:val="18"/>
                      <w:szCs w:val="18"/>
                    </w:rPr>
                    <w:delText>GAFISA</w:delText>
                  </w:r>
                </w:del>
              </w:sdtContent>
            </w:sdt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Gerente de Projeto -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Runsmart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 </w:t>
            </w:r>
          </w:p>
        </w:tc>
      </w:tr>
      <w:tr w:rsidR="005C5416">
        <w:trPr>
          <w:trHeight w:val="1138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_____________________________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Nome: 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Data: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5C5416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_____________________________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Nome: </w:t>
            </w:r>
          </w:p>
          <w:p w:rsidR="005C5416" w:rsidRDefault="00EB4DA5">
            <w:pPr>
              <w:spacing w:after="0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Data: </w:t>
            </w:r>
          </w:p>
        </w:tc>
      </w:tr>
    </w:tbl>
    <w:p w:rsidR="005C5416" w:rsidRDefault="005C5416"/>
    <w:sectPr w:rsidR="005C541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454" w:footer="3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AD8" w:rsidRDefault="00836AD8">
      <w:pPr>
        <w:spacing w:after="0"/>
      </w:pPr>
      <w:r>
        <w:separator/>
      </w:r>
    </w:p>
  </w:endnote>
  <w:endnote w:type="continuationSeparator" w:id="0">
    <w:p w:rsidR="00836AD8" w:rsidRDefault="00836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16" w:rsidRDefault="00EB4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242"/>
      </w:tabs>
      <w:spacing w:after="0"/>
      <w:ind w:left="-1276"/>
      <w:rPr>
        <w:color w:val="000000"/>
      </w:rPr>
    </w:pPr>
    <w:r>
      <w:rPr>
        <w:color w:val="000000"/>
      </w:rPr>
      <w:t>Sugestão de solução customização de cálculo de preços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4933746</wp:posOffset>
          </wp:positionH>
          <wp:positionV relativeFrom="paragraph">
            <wp:posOffset>-170993</wp:posOffset>
          </wp:positionV>
          <wp:extent cx="1423035" cy="410210"/>
          <wp:effectExtent l="0" t="0" r="0" b="0"/>
          <wp:wrapSquare wrapText="bothSides" distT="114300" distB="11430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3035" cy="410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16" w:rsidRDefault="00EB4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center"/>
      <w:rPr>
        <w:color w:val="000000"/>
      </w:rPr>
    </w:pPr>
    <w:r>
      <w:rPr>
        <w:color w:val="000000"/>
      </w:rPr>
      <w:t>LEVANTAMENTO DE REQUISITOS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AD8" w:rsidRDefault="00836AD8">
      <w:pPr>
        <w:spacing w:after="0"/>
      </w:pPr>
      <w:r>
        <w:separator/>
      </w:r>
    </w:p>
  </w:footnote>
  <w:footnote w:type="continuationSeparator" w:id="0">
    <w:p w:rsidR="00836AD8" w:rsidRDefault="00836A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16" w:rsidRDefault="00EB4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0E59">
      <w:rPr>
        <w:noProof/>
        <w:color w:val="000000"/>
      </w:rPr>
      <w:t>6</w:t>
    </w:r>
    <w:r>
      <w:rPr>
        <w:color w:val="000000"/>
      </w:rPr>
      <w:fldChar w:fldCharType="end"/>
    </w:r>
  </w:p>
  <w:p w:rsidR="005C5416" w:rsidRDefault="005C54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621"/>
      </w:tabs>
      <w:spacing w:after="0"/>
      <w:ind w:firstLine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16" w:rsidRDefault="00EB4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4690817</wp:posOffset>
          </wp:positionH>
          <wp:positionV relativeFrom="paragraph">
            <wp:posOffset>-166644</wp:posOffset>
          </wp:positionV>
          <wp:extent cx="1423035" cy="410210"/>
          <wp:effectExtent l="0" t="0" r="0" b="0"/>
          <wp:wrapSquare wrapText="bothSides" distT="114300" distB="114300" distL="114300" distR="11430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3035" cy="410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-787184</wp:posOffset>
          </wp:positionH>
          <wp:positionV relativeFrom="paragraph">
            <wp:posOffset>-132115</wp:posOffset>
          </wp:positionV>
          <wp:extent cx="1891626" cy="336430"/>
          <wp:effectExtent l="0" t="0" r="0" b="0"/>
          <wp:wrapNone/>
          <wp:docPr id="24" name="image2.png" descr="Resultado de imagem para oracle netsuite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m para oracle netsuite 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1626" cy="336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7F43"/>
    <w:multiLevelType w:val="multilevel"/>
    <w:tmpl w:val="068A5BB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C72083"/>
    <w:multiLevelType w:val="multilevel"/>
    <w:tmpl w:val="DD361F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30D8F"/>
    <w:multiLevelType w:val="multilevel"/>
    <w:tmpl w:val="D6F29A1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629532D"/>
    <w:multiLevelType w:val="multilevel"/>
    <w:tmpl w:val="333A903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203" w:hanging="360"/>
      </w:pPr>
    </w:lvl>
    <w:lvl w:ilvl="2">
      <w:start w:val="1"/>
      <w:numFmt w:val="lowerRoman"/>
      <w:lvlText w:val="%3."/>
      <w:lvlJc w:val="right"/>
      <w:pPr>
        <w:ind w:left="2923" w:hanging="180"/>
      </w:pPr>
    </w:lvl>
    <w:lvl w:ilvl="3">
      <w:start w:val="1"/>
      <w:numFmt w:val="decimal"/>
      <w:lvlText w:val="%4."/>
      <w:lvlJc w:val="left"/>
      <w:pPr>
        <w:ind w:left="3643" w:hanging="360"/>
      </w:pPr>
    </w:lvl>
    <w:lvl w:ilvl="4">
      <w:start w:val="1"/>
      <w:numFmt w:val="lowerLetter"/>
      <w:lvlText w:val="%5."/>
      <w:lvlJc w:val="left"/>
      <w:pPr>
        <w:ind w:left="4363" w:hanging="360"/>
      </w:pPr>
    </w:lvl>
    <w:lvl w:ilvl="5">
      <w:start w:val="1"/>
      <w:numFmt w:val="lowerRoman"/>
      <w:lvlText w:val="%6."/>
      <w:lvlJc w:val="right"/>
      <w:pPr>
        <w:ind w:left="5083" w:hanging="180"/>
      </w:pPr>
    </w:lvl>
    <w:lvl w:ilvl="6">
      <w:start w:val="1"/>
      <w:numFmt w:val="decimal"/>
      <w:lvlText w:val="%7."/>
      <w:lvlJc w:val="left"/>
      <w:pPr>
        <w:ind w:left="5803" w:hanging="360"/>
      </w:pPr>
    </w:lvl>
    <w:lvl w:ilvl="7">
      <w:start w:val="1"/>
      <w:numFmt w:val="lowerLetter"/>
      <w:lvlText w:val="%8."/>
      <w:lvlJc w:val="left"/>
      <w:pPr>
        <w:ind w:left="6523" w:hanging="360"/>
      </w:pPr>
    </w:lvl>
    <w:lvl w:ilvl="8">
      <w:start w:val="1"/>
      <w:numFmt w:val="lowerRoman"/>
      <w:lvlText w:val="%9."/>
      <w:lvlJc w:val="right"/>
      <w:pPr>
        <w:ind w:left="7243" w:hanging="180"/>
      </w:pPr>
    </w:lvl>
  </w:abstractNum>
  <w:abstractNum w:abstractNumId="4">
    <w:nsid w:val="18983295"/>
    <w:multiLevelType w:val="multilevel"/>
    <w:tmpl w:val="6C626B8E"/>
    <w:lvl w:ilvl="0">
      <w:start w:val="1"/>
      <w:numFmt w:val="bullet"/>
      <w:lvlText w:val="⮚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1A2336"/>
    <w:multiLevelType w:val="multilevel"/>
    <w:tmpl w:val="EE04BB58"/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DD52F93"/>
    <w:multiLevelType w:val="multilevel"/>
    <w:tmpl w:val="93A0C5B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EB37B83"/>
    <w:multiLevelType w:val="multilevel"/>
    <w:tmpl w:val="526ED5C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7B9275D"/>
    <w:multiLevelType w:val="multilevel"/>
    <w:tmpl w:val="903E303A"/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D892A3B"/>
    <w:multiLevelType w:val="multilevel"/>
    <w:tmpl w:val="B96CF0D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3B00432"/>
    <w:multiLevelType w:val="multilevel"/>
    <w:tmpl w:val="2FA89FC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7FC6083"/>
    <w:multiLevelType w:val="multilevel"/>
    <w:tmpl w:val="A7F624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F4D09BF"/>
    <w:multiLevelType w:val="multilevel"/>
    <w:tmpl w:val="3A94B52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0255B71"/>
    <w:multiLevelType w:val="multilevel"/>
    <w:tmpl w:val="7DC80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22B7F5C"/>
    <w:multiLevelType w:val="multilevel"/>
    <w:tmpl w:val="930490A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3594FD4"/>
    <w:multiLevelType w:val="multilevel"/>
    <w:tmpl w:val="6CA69574"/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7"/>
  </w:num>
  <w:num w:numId="8">
    <w:abstractNumId w:val="14"/>
  </w:num>
  <w:num w:numId="9">
    <w:abstractNumId w:val="5"/>
  </w:num>
  <w:num w:numId="10">
    <w:abstractNumId w:val="15"/>
  </w:num>
  <w:num w:numId="11">
    <w:abstractNumId w:val="1"/>
  </w:num>
  <w:num w:numId="12">
    <w:abstractNumId w:val="2"/>
  </w:num>
  <w:num w:numId="13">
    <w:abstractNumId w:val="6"/>
  </w:num>
  <w:num w:numId="14">
    <w:abstractNumId w:val="10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16"/>
    <w:rsid w:val="00245EFB"/>
    <w:rsid w:val="003B0C52"/>
    <w:rsid w:val="00452808"/>
    <w:rsid w:val="005C5416"/>
    <w:rsid w:val="00836AD8"/>
    <w:rsid w:val="00903B1E"/>
    <w:rsid w:val="00D00E59"/>
    <w:rsid w:val="00EB023D"/>
    <w:rsid w:val="00EB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8E"/>
  </w:style>
  <w:style w:type="paragraph" w:styleId="Ttulo1">
    <w:name w:val="heading 1"/>
    <w:basedOn w:val="Normal"/>
    <w:next w:val="Normal"/>
    <w:link w:val="Ttulo1Char"/>
    <w:uiPriority w:val="9"/>
    <w:qFormat/>
    <w:rsid w:val="007106A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5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link w:val="TtuloChar"/>
    <w:uiPriority w:val="10"/>
    <w:qFormat/>
    <w:rsid w:val="0098666B"/>
    <w:pPr>
      <w:pBdr>
        <w:top w:val="single" w:sz="12" w:space="1" w:color="BFBFBF" w:themeColor="background1" w:themeShade="BF"/>
      </w:pBdr>
      <w:spacing w:before="600" w:after="1440"/>
    </w:pPr>
    <w:rPr>
      <w:rFonts w:ascii="Arial" w:eastAsia="MS Mincho" w:hAnsi="Arial" w:cs="Arial"/>
      <w:color w:val="000000" w:themeColor="text1"/>
      <w:sz w:val="40"/>
      <w:szCs w:val="40"/>
      <w:lang w:val="en-US"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98666B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98666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8666B"/>
  </w:style>
  <w:style w:type="paragraph" w:styleId="Rodap">
    <w:name w:val="footer"/>
    <w:basedOn w:val="Normal"/>
    <w:link w:val="RodapChar"/>
    <w:uiPriority w:val="99"/>
    <w:unhideWhenUsed/>
    <w:rsid w:val="0098666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8666B"/>
  </w:style>
  <w:style w:type="table" w:styleId="Tabelacomgrade">
    <w:name w:val="Table Grid"/>
    <w:basedOn w:val="Tabelanormal"/>
    <w:rsid w:val="0098666B"/>
    <w:pPr>
      <w:spacing w:after="0"/>
    </w:pPr>
    <w:rPr>
      <w:rFonts w:ascii="Verdana" w:eastAsia="MS Mincho" w:hAnsi="Verdana" w:cs="Arial"/>
      <w:color w:val="000000" w:themeColor="text1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10"/>
    <w:rsid w:val="0098666B"/>
    <w:rPr>
      <w:rFonts w:ascii="Arial" w:eastAsia="MS Mincho" w:hAnsi="Arial" w:cs="Arial"/>
      <w:color w:val="000000" w:themeColor="text1"/>
      <w:sz w:val="40"/>
      <w:szCs w:val="40"/>
      <w:lang w:val="en-US" w:eastAsia="ja-JP"/>
    </w:rPr>
  </w:style>
  <w:style w:type="paragraph" w:customStyle="1" w:styleId="TableHeader">
    <w:name w:val="Table Header"/>
    <w:basedOn w:val="Normal"/>
    <w:qFormat/>
    <w:rsid w:val="0098666B"/>
    <w:pPr>
      <w:spacing w:before="60" w:after="60"/>
    </w:pPr>
    <w:rPr>
      <w:rFonts w:ascii="Arial" w:eastAsia="MS Mincho" w:hAnsi="Arial" w:cs="Arial"/>
      <w:b/>
      <w:bCs/>
      <w:color w:val="000000" w:themeColor="text1"/>
      <w:sz w:val="20"/>
      <w:szCs w:val="20"/>
      <w:lang w:val="en-US" w:eastAsia="ja-JP"/>
    </w:rPr>
  </w:style>
  <w:style w:type="paragraph" w:customStyle="1" w:styleId="TableText">
    <w:name w:val="Table Text"/>
    <w:basedOn w:val="Normal"/>
    <w:qFormat/>
    <w:rsid w:val="0098666B"/>
    <w:pPr>
      <w:spacing w:before="60" w:after="60"/>
    </w:pPr>
    <w:rPr>
      <w:rFonts w:ascii="Arial" w:eastAsia="MS Mincho" w:hAnsi="Arial" w:cs="Arial"/>
      <w:color w:val="000000" w:themeColor="text1"/>
      <w:sz w:val="20"/>
      <w:szCs w:val="20"/>
      <w:lang w:val="en-US" w:eastAsia="ja-JP"/>
    </w:rPr>
  </w:style>
  <w:style w:type="character" w:customStyle="1" w:styleId="Ttulo1Char">
    <w:name w:val="Título 1 Char"/>
    <w:basedOn w:val="Fontepargpadro"/>
    <w:link w:val="Ttulo1"/>
    <w:uiPriority w:val="9"/>
    <w:rsid w:val="007106AB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798A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D10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uiPriority w:val="99"/>
    <w:rsid w:val="009C4CC3"/>
    <w:pPr>
      <w:spacing w:after="120"/>
    </w:pPr>
    <w:rPr>
      <w:rFonts w:ascii="Arial" w:eastAsia="MS Mincho" w:hAnsi="Arial" w:cs="Arial"/>
      <w:color w:val="000000" w:themeColor="text1"/>
      <w:sz w:val="20"/>
      <w:szCs w:val="20"/>
      <w:lang w:val="en-US" w:eastAsia="ja-JP"/>
    </w:rPr>
  </w:style>
  <w:style w:type="character" w:customStyle="1" w:styleId="CorpodetextoChar">
    <w:name w:val="Corpo de texto Char"/>
    <w:basedOn w:val="Fontepargpadro"/>
    <w:link w:val="Corpodetexto"/>
    <w:uiPriority w:val="99"/>
    <w:rsid w:val="009C4CC3"/>
    <w:rPr>
      <w:rFonts w:ascii="Arial" w:eastAsia="MS Mincho" w:hAnsi="Arial" w:cs="Arial"/>
      <w:color w:val="000000" w:themeColor="text1"/>
      <w:sz w:val="20"/>
      <w:szCs w:val="20"/>
      <w:lang w:val="en-US" w:eastAsia="ja-JP"/>
    </w:rPr>
  </w:style>
  <w:style w:type="paragraph" w:styleId="PargrafodaLista">
    <w:name w:val="List Paragraph"/>
    <w:basedOn w:val="Normal"/>
    <w:uiPriority w:val="34"/>
    <w:qFormat/>
    <w:rsid w:val="008463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368A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SemEspaamento">
    <w:name w:val="No Spacing"/>
    <w:uiPriority w:val="1"/>
    <w:qFormat/>
    <w:rsid w:val="00333F52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B67E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7E4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67E4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67E4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0500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F59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76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673"/>
    <w:rPr>
      <w:rFonts w:ascii="Segoe UI" w:hAnsi="Segoe UI" w:cs="Segoe UI"/>
      <w:sz w:val="18"/>
      <w:szCs w:val="18"/>
    </w:rPr>
  </w:style>
  <w:style w:type="table" w:customStyle="1" w:styleId="a">
    <w:basedOn w:val="TableNormal"/>
    <w:pPr>
      <w:spacing w:after="0"/>
    </w:pPr>
    <w:rPr>
      <w:rFonts w:ascii="Verdana" w:eastAsia="Verdana" w:hAnsi="Verdana" w:cs="Verdana"/>
      <w:color w:val="000000"/>
      <w:sz w:val="20"/>
      <w:szCs w:val="20"/>
    </w:rPr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8E"/>
  </w:style>
  <w:style w:type="paragraph" w:styleId="Ttulo1">
    <w:name w:val="heading 1"/>
    <w:basedOn w:val="Normal"/>
    <w:next w:val="Normal"/>
    <w:link w:val="Ttulo1Char"/>
    <w:uiPriority w:val="9"/>
    <w:qFormat/>
    <w:rsid w:val="007106A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5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link w:val="TtuloChar"/>
    <w:uiPriority w:val="10"/>
    <w:qFormat/>
    <w:rsid w:val="0098666B"/>
    <w:pPr>
      <w:pBdr>
        <w:top w:val="single" w:sz="12" w:space="1" w:color="BFBFBF" w:themeColor="background1" w:themeShade="BF"/>
      </w:pBdr>
      <w:spacing w:before="600" w:after="1440"/>
    </w:pPr>
    <w:rPr>
      <w:rFonts w:ascii="Arial" w:eastAsia="MS Mincho" w:hAnsi="Arial" w:cs="Arial"/>
      <w:color w:val="000000" w:themeColor="text1"/>
      <w:sz w:val="40"/>
      <w:szCs w:val="40"/>
      <w:lang w:val="en-US"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98666B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98666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8666B"/>
  </w:style>
  <w:style w:type="paragraph" w:styleId="Rodap">
    <w:name w:val="footer"/>
    <w:basedOn w:val="Normal"/>
    <w:link w:val="RodapChar"/>
    <w:uiPriority w:val="99"/>
    <w:unhideWhenUsed/>
    <w:rsid w:val="0098666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8666B"/>
  </w:style>
  <w:style w:type="table" w:styleId="Tabelacomgrade">
    <w:name w:val="Table Grid"/>
    <w:basedOn w:val="Tabelanormal"/>
    <w:rsid w:val="0098666B"/>
    <w:pPr>
      <w:spacing w:after="0"/>
    </w:pPr>
    <w:rPr>
      <w:rFonts w:ascii="Verdana" w:eastAsia="MS Mincho" w:hAnsi="Verdana" w:cs="Arial"/>
      <w:color w:val="000000" w:themeColor="text1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10"/>
    <w:rsid w:val="0098666B"/>
    <w:rPr>
      <w:rFonts w:ascii="Arial" w:eastAsia="MS Mincho" w:hAnsi="Arial" w:cs="Arial"/>
      <w:color w:val="000000" w:themeColor="text1"/>
      <w:sz w:val="40"/>
      <w:szCs w:val="40"/>
      <w:lang w:val="en-US" w:eastAsia="ja-JP"/>
    </w:rPr>
  </w:style>
  <w:style w:type="paragraph" w:customStyle="1" w:styleId="TableHeader">
    <w:name w:val="Table Header"/>
    <w:basedOn w:val="Normal"/>
    <w:qFormat/>
    <w:rsid w:val="0098666B"/>
    <w:pPr>
      <w:spacing w:before="60" w:after="60"/>
    </w:pPr>
    <w:rPr>
      <w:rFonts w:ascii="Arial" w:eastAsia="MS Mincho" w:hAnsi="Arial" w:cs="Arial"/>
      <w:b/>
      <w:bCs/>
      <w:color w:val="000000" w:themeColor="text1"/>
      <w:sz w:val="20"/>
      <w:szCs w:val="20"/>
      <w:lang w:val="en-US" w:eastAsia="ja-JP"/>
    </w:rPr>
  </w:style>
  <w:style w:type="paragraph" w:customStyle="1" w:styleId="TableText">
    <w:name w:val="Table Text"/>
    <w:basedOn w:val="Normal"/>
    <w:qFormat/>
    <w:rsid w:val="0098666B"/>
    <w:pPr>
      <w:spacing w:before="60" w:after="60"/>
    </w:pPr>
    <w:rPr>
      <w:rFonts w:ascii="Arial" w:eastAsia="MS Mincho" w:hAnsi="Arial" w:cs="Arial"/>
      <w:color w:val="000000" w:themeColor="text1"/>
      <w:sz w:val="20"/>
      <w:szCs w:val="20"/>
      <w:lang w:val="en-US" w:eastAsia="ja-JP"/>
    </w:rPr>
  </w:style>
  <w:style w:type="character" w:customStyle="1" w:styleId="Ttulo1Char">
    <w:name w:val="Título 1 Char"/>
    <w:basedOn w:val="Fontepargpadro"/>
    <w:link w:val="Ttulo1"/>
    <w:uiPriority w:val="9"/>
    <w:rsid w:val="007106AB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798A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D10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uiPriority w:val="99"/>
    <w:rsid w:val="009C4CC3"/>
    <w:pPr>
      <w:spacing w:after="120"/>
    </w:pPr>
    <w:rPr>
      <w:rFonts w:ascii="Arial" w:eastAsia="MS Mincho" w:hAnsi="Arial" w:cs="Arial"/>
      <w:color w:val="000000" w:themeColor="text1"/>
      <w:sz w:val="20"/>
      <w:szCs w:val="20"/>
      <w:lang w:val="en-US" w:eastAsia="ja-JP"/>
    </w:rPr>
  </w:style>
  <w:style w:type="character" w:customStyle="1" w:styleId="CorpodetextoChar">
    <w:name w:val="Corpo de texto Char"/>
    <w:basedOn w:val="Fontepargpadro"/>
    <w:link w:val="Corpodetexto"/>
    <w:uiPriority w:val="99"/>
    <w:rsid w:val="009C4CC3"/>
    <w:rPr>
      <w:rFonts w:ascii="Arial" w:eastAsia="MS Mincho" w:hAnsi="Arial" w:cs="Arial"/>
      <w:color w:val="000000" w:themeColor="text1"/>
      <w:sz w:val="20"/>
      <w:szCs w:val="20"/>
      <w:lang w:val="en-US" w:eastAsia="ja-JP"/>
    </w:rPr>
  </w:style>
  <w:style w:type="paragraph" w:styleId="PargrafodaLista">
    <w:name w:val="List Paragraph"/>
    <w:basedOn w:val="Normal"/>
    <w:uiPriority w:val="34"/>
    <w:qFormat/>
    <w:rsid w:val="008463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368A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SemEspaamento">
    <w:name w:val="No Spacing"/>
    <w:uiPriority w:val="1"/>
    <w:qFormat/>
    <w:rsid w:val="00333F52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B67E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7E4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67E4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67E4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0500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F59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76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673"/>
    <w:rPr>
      <w:rFonts w:ascii="Segoe UI" w:hAnsi="Segoe UI" w:cs="Segoe UI"/>
      <w:sz w:val="18"/>
      <w:szCs w:val="18"/>
    </w:rPr>
  </w:style>
  <w:style w:type="table" w:customStyle="1" w:styleId="a">
    <w:basedOn w:val="TableNormal"/>
    <w:pPr>
      <w:spacing w:after="0"/>
    </w:pPr>
    <w:rPr>
      <w:rFonts w:ascii="Verdana" w:eastAsia="Verdana" w:hAnsi="Verdana" w:cs="Verdana"/>
      <w:color w:val="000000"/>
      <w:sz w:val="20"/>
      <w:szCs w:val="20"/>
    </w:rPr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aDF56Mn4qdSreVQqyXbWH7UGyQ==">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6533</Words>
  <Characters>35282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Fabio da Silva</dc:creator>
  <cp:lastModifiedBy>João Victor Santana Silva</cp:lastModifiedBy>
  <cp:revision>6</cp:revision>
  <dcterms:created xsi:type="dcterms:W3CDTF">2021-07-14T11:44:00Z</dcterms:created>
  <dcterms:modified xsi:type="dcterms:W3CDTF">2021-08-13T16:51:00Z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0x010100311C4246A6E9014C853CAE734803ECFD</vt:lpwstr>
  </property>
</Properties>
</file>